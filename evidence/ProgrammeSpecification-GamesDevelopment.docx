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B69A" w14:textId="77777777" w:rsidR="00507D6E" w:rsidRDefault="00507D6E" w:rsidP="00465DFD">
      <w:pPr>
        <w:spacing w:after="120" w:line="240" w:lineRule="auto"/>
        <w:rPr>
          <w:rFonts w:ascii="Arial" w:eastAsiaTheme="minorEastAsia" w:hAnsi="Arial" w:cs="Arial"/>
          <w:sz w:val="28"/>
          <w:szCs w:val="28"/>
        </w:rPr>
      </w:pPr>
    </w:p>
    <w:p w14:paraId="692816F2" w14:textId="53E0E637" w:rsidR="002421D1" w:rsidRPr="000B6E41" w:rsidRDefault="002421D1" w:rsidP="00465DFD">
      <w:pPr>
        <w:spacing w:after="120" w:line="240" w:lineRule="auto"/>
        <w:rPr>
          <w:rFonts w:ascii="Arial" w:eastAsiaTheme="minorEastAsia" w:hAnsi="Arial" w:cs="Arial"/>
          <w:sz w:val="28"/>
          <w:szCs w:val="28"/>
        </w:rPr>
      </w:pPr>
      <w:r>
        <w:rPr>
          <w:noProof/>
          <w:color w:val="2B579A"/>
          <w:shd w:val="clear" w:color="auto" w:fill="E6E6E6"/>
        </w:rPr>
        <w:drawing>
          <wp:inline distT="0" distB="0" distL="0" distR="0" wp14:anchorId="48246F87" wp14:editId="3C099128">
            <wp:extent cx="1714530" cy="687982"/>
            <wp:effectExtent l="0" t="0" r="0" b="0"/>
            <wp:docPr id="1" name="Picture 1" descr="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30" cy="687982"/>
                    </a:xfrm>
                    <a:prstGeom prst="rect">
                      <a:avLst/>
                    </a:prstGeom>
                  </pic:spPr>
                </pic:pic>
              </a:graphicData>
            </a:graphic>
          </wp:inline>
        </w:drawing>
      </w:r>
    </w:p>
    <w:p w14:paraId="2E2F72CB" w14:textId="4BDCA0F6" w:rsidR="5EF35AA6" w:rsidRDefault="5EF35AA6" w:rsidP="5EF35AA6">
      <w:pPr>
        <w:pStyle w:val="Title"/>
        <w:rPr>
          <w:rFonts w:eastAsiaTheme="minorEastAsia"/>
        </w:rPr>
      </w:pPr>
    </w:p>
    <w:p w14:paraId="16579489" w14:textId="359BE111" w:rsidR="00FE0C89" w:rsidRPr="000B6E41" w:rsidRDefault="00B6209A" w:rsidP="2BBC907C">
      <w:pPr>
        <w:pStyle w:val="Title"/>
        <w:rPr>
          <w:rFonts w:eastAsiaTheme="minorEastAsia"/>
        </w:rPr>
      </w:pPr>
      <w:r w:rsidRPr="66B5C230">
        <w:rPr>
          <w:rFonts w:eastAsiaTheme="minorEastAsia"/>
        </w:rPr>
        <w:t>P</w:t>
      </w:r>
      <w:r w:rsidR="00FF2EAC" w:rsidRPr="66B5C230">
        <w:rPr>
          <w:rFonts w:eastAsiaTheme="minorEastAsia"/>
        </w:rPr>
        <w:t>rogramme S</w:t>
      </w:r>
      <w:r w:rsidR="0056481E" w:rsidRPr="66B5C230">
        <w:rPr>
          <w:rFonts w:eastAsiaTheme="minorEastAsia"/>
        </w:rPr>
        <w:t>pecification</w:t>
      </w:r>
    </w:p>
    <w:p w14:paraId="07D758B0" w14:textId="720A4E38" w:rsidR="00055CDD" w:rsidRDefault="00F97722" w:rsidP="009A710B">
      <w:pPr>
        <w:pStyle w:val="Heading1"/>
        <w:rPr>
          <w:rFonts w:eastAsiaTheme="minorEastAsia"/>
        </w:rPr>
      </w:pPr>
      <w:r w:rsidRPr="000B6E41">
        <w:rPr>
          <w:rFonts w:eastAsiaTheme="minorEastAsia"/>
        </w:rPr>
        <w:t>Award and title</w:t>
      </w:r>
      <w:r w:rsidR="00FF2EAC" w:rsidRPr="000B6E41">
        <w:rPr>
          <w:rFonts w:eastAsiaTheme="minorEastAsia"/>
        </w:rPr>
        <w:t>:</w:t>
      </w:r>
    </w:p>
    <w:p w14:paraId="46908634" w14:textId="60817EAB" w:rsidR="00CC2F2E" w:rsidRDefault="00CC2F2E" w:rsidP="00CC2F2E">
      <w:pPr>
        <w:pStyle w:val="Heading1"/>
        <w:rPr>
          <w:rFonts w:eastAsiaTheme="minorEastAsia"/>
        </w:rPr>
      </w:pPr>
      <w:r>
        <w:rPr>
          <w:rFonts w:eastAsiaTheme="minorEastAsia"/>
        </w:rPr>
        <w:t xml:space="preserve">BSc (Hons) </w:t>
      </w:r>
      <w:r w:rsidR="00507D6E">
        <w:rPr>
          <w:rFonts w:eastAsiaTheme="minorEastAsia"/>
        </w:rPr>
        <w:t>Games Development</w:t>
      </w:r>
      <w:r w:rsidR="00BC3DE2">
        <w:rPr>
          <w:rFonts w:eastAsiaTheme="minorEastAsia"/>
        </w:rPr>
        <w:t xml:space="preserve"> </w:t>
      </w:r>
    </w:p>
    <w:p w14:paraId="53C0D1E0" w14:textId="6AE5B6DE" w:rsidR="00D60E45" w:rsidRPr="00D60E45" w:rsidRDefault="00D60E45" w:rsidP="00D60E45">
      <w:pPr>
        <w:rPr>
          <w:rFonts w:ascii="Arial" w:eastAsiaTheme="minorEastAsia" w:hAnsi="Arial" w:cs="Arial"/>
          <w:b/>
          <w:sz w:val="24"/>
          <w:szCs w:val="24"/>
        </w:rPr>
      </w:pPr>
      <w:r w:rsidRPr="00D60E45">
        <w:rPr>
          <w:rFonts w:ascii="Arial" w:eastAsiaTheme="minorEastAsia" w:hAnsi="Arial" w:cs="Arial"/>
          <w:b/>
          <w:sz w:val="24"/>
          <w:szCs w:val="24"/>
        </w:rPr>
        <w:t xml:space="preserve">BSc (Hons) </w:t>
      </w:r>
      <w:r w:rsidR="00507D6E">
        <w:rPr>
          <w:rFonts w:ascii="Arial" w:eastAsiaTheme="minorEastAsia" w:hAnsi="Arial" w:cs="Arial"/>
          <w:b/>
          <w:sz w:val="24"/>
          <w:szCs w:val="24"/>
        </w:rPr>
        <w:t>Games Development</w:t>
      </w:r>
      <w:r w:rsidRPr="00D60E45">
        <w:rPr>
          <w:rFonts w:ascii="Arial" w:eastAsiaTheme="minorEastAsia" w:hAnsi="Arial" w:cs="Arial"/>
          <w:b/>
          <w:sz w:val="24"/>
          <w:szCs w:val="24"/>
        </w:rPr>
        <w:t xml:space="preserve"> with a year in industry</w:t>
      </w:r>
    </w:p>
    <w:tbl>
      <w:tblPr>
        <w:tblStyle w:val="TableGrid"/>
        <w:tblW w:w="10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85" w:type="dxa"/>
        </w:tblCellMar>
        <w:tblLook w:val="04A0" w:firstRow="1" w:lastRow="0" w:firstColumn="1" w:lastColumn="0" w:noHBand="0" w:noVBand="1"/>
      </w:tblPr>
      <w:tblGrid>
        <w:gridCol w:w="3330"/>
        <w:gridCol w:w="7405"/>
      </w:tblGrid>
      <w:tr w:rsidR="00477BEB" w:rsidRPr="000B6E41" w14:paraId="2873F740" w14:textId="77777777" w:rsidTr="3E395D72">
        <w:tc>
          <w:tcPr>
            <w:tcW w:w="3330" w:type="dxa"/>
          </w:tcPr>
          <w:p w14:paraId="6B720065" w14:textId="186B1ED2" w:rsidR="00477BEB" w:rsidRPr="000B6E41" w:rsidRDefault="00477BEB" w:rsidP="00845C38">
            <w:pPr>
              <w:rPr>
                <w:rFonts w:ascii="Arial" w:eastAsiaTheme="minorEastAsia" w:hAnsi="Arial" w:cs="Arial"/>
              </w:rPr>
            </w:pPr>
            <w:r w:rsidRPr="000B6E41">
              <w:rPr>
                <w:rFonts w:ascii="Arial" w:eastAsiaTheme="minorEastAsia" w:hAnsi="Arial" w:cs="Arial"/>
                <w:i/>
              </w:rPr>
              <w:t>School:</w:t>
            </w:r>
            <w:r w:rsidR="00415F52" w:rsidRPr="000B6E41">
              <w:rPr>
                <w:rFonts w:ascii="Arial" w:eastAsiaTheme="minorEastAsia" w:hAnsi="Arial" w:cs="Arial"/>
              </w:rPr>
              <w:t xml:space="preserve"> </w:t>
            </w:r>
          </w:p>
        </w:tc>
        <w:tc>
          <w:tcPr>
            <w:tcW w:w="7405" w:type="dxa"/>
          </w:tcPr>
          <w:p w14:paraId="0F862632" w14:textId="69EE9EAA" w:rsidR="00477BEB" w:rsidRPr="000B6E41" w:rsidRDefault="00415F52" w:rsidP="00845C38">
            <w:pPr>
              <w:rPr>
                <w:rFonts w:ascii="Arial" w:eastAsiaTheme="minorEastAsia" w:hAnsi="Arial" w:cs="Arial"/>
              </w:rPr>
            </w:pPr>
            <w:r w:rsidRPr="000B6E41">
              <w:rPr>
                <w:rFonts w:ascii="Arial" w:eastAsiaTheme="minorEastAsia" w:hAnsi="Arial" w:cs="Arial"/>
              </w:rPr>
              <w:t>Science, Technology and Health</w:t>
            </w:r>
          </w:p>
        </w:tc>
      </w:tr>
      <w:tr w:rsidR="00810C15" w:rsidRPr="000B6E41" w14:paraId="171FE4CB" w14:textId="77777777" w:rsidTr="3E395D72">
        <w:tc>
          <w:tcPr>
            <w:tcW w:w="3330" w:type="dxa"/>
          </w:tcPr>
          <w:p w14:paraId="0196A98F" w14:textId="6E2F7C55" w:rsidR="00810C15" w:rsidRPr="000B6E41" w:rsidRDefault="00810C15" w:rsidP="00845C38">
            <w:pPr>
              <w:rPr>
                <w:rFonts w:ascii="Arial" w:eastAsiaTheme="minorEastAsia" w:hAnsi="Arial" w:cs="Arial"/>
                <w:i/>
              </w:rPr>
            </w:pPr>
            <w:r w:rsidRPr="000B6E41">
              <w:rPr>
                <w:rFonts w:ascii="Arial" w:eastAsiaTheme="minorEastAsia" w:hAnsi="Arial" w:cs="Arial"/>
                <w:i/>
              </w:rPr>
              <w:t>Subject area:</w:t>
            </w:r>
          </w:p>
        </w:tc>
        <w:tc>
          <w:tcPr>
            <w:tcW w:w="7405" w:type="dxa"/>
          </w:tcPr>
          <w:p w14:paraId="0BF37D70" w14:textId="4C447DE3" w:rsidR="00810C15" w:rsidRPr="000B6E41" w:rsidRDefault="00507D6E" w:rsidP="00845C38">
            <w:pPr>
              <w:rPr>
                <w:rFonts w:ascii="Arial" w:eastAsiaTheme="minorEastAsia" w:hAnsi="Arial" w:cs="Arial"/>
              </w:rPr>
            </w:pPr>
            <w:r>
              <w:rPr>
                <w:rFonts w:ascii="Arial" w:eastAsiaTheme="minorEastAsia" w:hAnsi="Arial" w:cs="Arial"/>
              </w:rPr>
              <w:t>Games Development</w:t>
            </w:r>
            <w:r w:rsidR="00FC3397">
              <w:rPr>
                <w:rFonts w:ascii="Arial" w:eastAsiaTheme="minorEastAsia" w:hAnsi="Arial" w:cs="Arial"/>
              </w:rPr>
              <w:t xml:space="preserve"> </w:t>
            </w:r>
          </w:p>
        </w:tc>
      </w:tr>
      <w:tr w:rsidR="002421D1" w:rsidRPr="000B6E41" w14:paraId="3936CA50" w14:textId="77777777" w:rsidTr="3E395D72">
        <w:tc>
          <w:tcPr>
            <w:tcW w:w="3330" w:type="dxa"/>
          </w:tcPr>
          <w:p w14:paraId="03E116BD" w14:textId="411CD8F4" w:rsidR="002421D1" w:rsidRPr="000B6E41" w:rsidRDefault="002421D1" w:rsidP="001838E1">
            <w:pPr>
              <w:rPr>
                <w:rFonts w:ascii="Arial" w:eastAsiaTheme="minorEastAsia" w:hAnsi="Arial" w:cs="Arial"/>
                <w:i/>
              </w:rPr>
            </w:pPr>
            <w:r w:rsidRPr="000B6E41">
              <w:rPr>
                <w:rFonts w:ascii="Arial" w:eastAsiaTheme="minorEastAsia" w:hAnsi="Arial" w:cs="Arial"/>
                <w:i/>
              </w:rPr>
              <w:t>Entry from</w:t>
            </w:r>
            <w:r w:rsidR="001F6FD8" w:rsidRPr="000B6E41">
              <w:rPr>
                <w:rFonts w:ascii="Arial" w:eastAsiaTheme="minorEastAsia" w:hAnsi="Arial" w:cs="Arial"/>
                <w:i/>
              </w:rPr>
              <w:t xml:space="preserve"> academic year</w:t>
            </w:r>
            <w:r w:rsidRPr="000B6E41">
              <w:rPr>
                <w:rFonts w:ascii="Arial" w:eastAsiaTheme="minorEastAsia" w:hAnsi="Arial" w:cs="Arial"/>
                <w:i/>
              </w:rPr>
              <w:t>:</w:t>
            </w:r>
          </w:p>
        </w:tc>
        <w:tc>
          <w:tcPr>
            <w:tcW w:w="7405" w:type="dxa"/>
          </w:tcPr>
          <w:p w14:paraId="1304C644" w14:textId="11C974E6" w:rsidR="002421D1" w:rsidRPr="000B6E41" w:rsidRDefault="00415F52" w:rsidP="00515870">
            <w:pPr>
              <w:suppressAutoHyphens/>
              <w:rPr>
                <w:rFonts w:ascii="Arial" w:eastAsiaTheme="minorEastAsia" w:hAnsi="Arial" w:cs="Arial"/>
                <w:spacing w:val="-3"/>
                <w:lang w:eastAsia="zh-CN"/>
              </w:rPr>
            </w:pPr>
            <w:r w:rsidRPr="000B6E41">
              <w:rPr>
                <w:rFonts w:ascii="Arial" w:eastAsiaTheme="minorEastAsia" w:hAnsi="Arial" w:cs="Arial"/>
                <w:spacing w:val="-3"/>
                <w:lang w:eastAsia="zh-CN"/>
              </w:rPr>
              <w:t>202</w:t>
            </w:r>
            <w:r w:rsidR="00BF550C">
              <w:rPr>
                <w:rFonts w:ascii="Arial" w:eastAsiaTheme="minorEastAsia" w:hAnsi="Arial" w:cs="Arial"/>
                <w:spacing w:val="-3"/>
                <w:lang w:eastAsia="zh-CN"/>
              </w:rPr>
              <w:t>2</w:t>
            </w:r>
            <w:r w:rsidR="00CC2F2E">
              <w:rPr>
                <w:rFonts w:ascii="Arial" w:eastAsiaTheme="minorEastAsia" w:hAnsi="Arial" w:cs="Arial"/>
                <w:spacing w:val="-3"/>
                <w:lang w:eastAsia="zh-CN"/>
              </w:rPr>
              <w:t>-2</w:t>
            </w:r>
            <w:r w:rsidR="00BF550C">
              <w:rPr>
                <w:rFonts w:ascii="Arial" w:eastAsiaTheme="minorEastAsia" w:hAnsi="Arial" w:cs="Arial"/>
                <w:spacing w:val="-3"/>
                <w:lang w:eastAsia="zh-CN"/>
              </w:rPr>
              <w:t>3</w:t>
            </w:r>
          </w:p>
        </w:tc>
      </w:tr>
      <w:tr w:rsidR="002421D1" w:rsidRPr="000B6E41" w14:paraId="46A1416E" w14:textId="77777777" w:rsidTr="3E395D72">
        <w:tc>
          <w:tcPr>
            <w:tcW w:w="3330" w:type="dxa"/>
          </w:tcPr>
          <w:p w14:paraId="5D02B690" w14:textId="117A680C" w:rsidR="002421D1" w:rsidRPr="000B6E41" w:rsidRDefault="001F6FD8" w:rsidP="001838E1">
            <w:pPr>
              <w:rPr>
                <w:rFonts w:ascii="Arial" w:eastAsiaTheme="minorEastAsia" w:hAnsi="Arial" w:cs="Arial"/>
                <w:i/>
              </w:rPr>
            </w:pPr>
            <w:r w:rsidRPr="000B6E41">
              <w:rPr>
                <w:rFonts w:ascii="Arial" w:eastAsiaTheme="minorEastAsia" w:hAnsi="Arial" w:cs="Arial"/>
                <w:i/>
              </w:rPr>
              <w:t>in the month(s) of</w:t>
            </w:r>
          </w:p>
        </w:tc>
        <w:tc>
          <w:tcPr>
            <w:tcW w:w="7405" w:type="dxa"/>
          </w:tcPr>
          <w:p w14:paraId="31167C09" w14:textId="46144EE7" w:rsidR="002421D1" w:rsidRPr="000B6E41" w:rsidRDefault="00415F52" w:rsidP="00515870">
            <w:pPr>
              <w:suppressAutoHyphens/>
              <w:rPr>
                <w:rFonts w:ascii="Arial" w:eastAsiaTheme="minorEastAsia" w:hAnsi="Arial" w:cs="Arial"/>
                <w:spacing w:val="-3"/>
                <w:lang w:eastAsia="zh-CN"/>
              </w:rPr>
            </w:pPr>
            <w:r w:rsidRPr="000B6E41">
              <w:rPr>
                <w:rFonts w:ascii="Arial" w:eastAsiaTheme="minorEastAsia" w:hAnsi="Arial" w:cs="Arial"/>
                <w:spacing w:val="-3"/>
                <w:lang w:eastAsia="zh-CN"/>
              </w:rPr>
              <w:t>September</w:t>
            </w:r>
          </w:p>
        </w:tc>
      </w:tr>
      <w:tr w:rsidR="00DD3941" w:rsidRPr="000B6E41" w14:paraId="52106135" w14:textId="77777777" w:rsidTr="3E395D72">
        <w:tc>
          <w:tcPr>
            <w:tcW w:w="3330" w:type="dxa"/>
          </w:tcPr>
          <w:p w14:paraId="05FC2DF7"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Awarding </w:t>
            </w:r>
            <w:r w:rsidR="00CE071C" w:rsidRPr="000B6E41">
              <w:rPr>
                <w:rFonts w:ascii="Arial" w:eastAsiaTheme="minorEastAsia" w:hAnsi="Arial" w:cs="Arial"/>
                <w:i/>
              </w:rPr>
              <w:t>i</w:t>
            </w:r>
            <w:r w:rsidRPr="000B6E41">
              <w:rPr>
                <w:rFonts w:ascii="Arial" w:eastAsiaTheme="minorEastAsia" w:hAnsi="Arial" w:cs="Arial"/>
                <w:i/>
              </w:rPr>
              <w:t>nstitution:</w:t>
            </w:r>
          </w:p>
        </w:tc>
        <w:tc>
          <w:tcPr>
            <w:tcW w:w="7405" w:type="dxa"/>
          </w:tcPr>
          <w:p w14:paraId="367C1A79" w14:textId="77777777" w:rsidR="00DD3941" w:rsidRPr="000B6E41" w:rsidRDefault="00DD3941" w:rsidP="001838E1">
            <w:pPr>
              <w:rPr>
                <w:rFonts w:ascii="Arial" w:eastAsiaTheme="minorEastAsia" w:hAnsi="Arial" w:cs="Arial"/>
              </w:rPr>
            </w:pPr>
            <w:r w:rsidRPr="000B6E41">
              <w:rPr>
                <w:rFonts w:ascii="Arial" w:eastAsiaTheme="minorEastAsia" w:hAnsi="Arial" w:cs="Arial"/>
              </w:rPr>
              <w:t>York St John University</w:t>
            </w:r>
          </w:p>
        </w:tc>
      </w:tr>
      <w:tr w:rsidR="00DD3941" w:rsidRPr="000B6E41" w14:paraId="2B561E85" w14:textId="77777777" w:rsidTr="3E395D72">
        <w:tc>
          <w:tcPr>
            <w:tcW w:w="3330" w:type="dxa"/>
          </w:tcPr>
          <w:p w14:paraId="596E1282"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Teaching </w:t>
            </w:r>
            <w:r w:rsidR="00CE071C" w:rsidRPr="000B6E41">
              <w:rPr>
                <w:rFonts w:ascii="Arial" w:eastAsiaTheme="minorEastAsia" w:hAnsi="Arial" w:cs="Arial"/>
                <w:i/>
              </w:rPr>
              <w:t>i</w:t>
            </w:r>
            <w:r w:rsidRPr="000B6E41">
              <w:rPr>
                <w:rFonts w:ascii="Arial" w:eastAsiaTheme="minorEastAsia" w:hAnsi="Arial" w:cs="Arial"/>
                <w:i/>
              </w:rPr>
              <w:t>nstitution:</w:t>
            </w:r>
          </w:p>
        </w:tc>
        <w:tc>
          <w:tcPr>
            <w:tcW w:w="7405" w:type="dxa"/>
          </w:tcPr>
          <w:p w14:paraId="6EC8E069" w14:textId="785CECA4" w:rsidR="00DD3941" w:rsidRPr="000B6E41" w:rsidRDefault="00415F52" w:rsidP="001838E1">
            <w:pPr>
              <w:rPr>
                <w:rFonts w:ascii="Arial" w:eastAsiaTheme="minorEastAsia" w:hAnsi="Arial" w:cs="Arial"/>
              </w:rPr>
            </w:pPr>
            <w:r w:rsidRPr="000B6E41">
              <w:rPr>
                <w:rFonts w:ascii="Arial" w:eastAsiaTheme="minorEastAsia" w:hAnsi="Arial" w:cs="Arial"/>
              </w:rPr>
              <w:t>York St John University</w:t>
            </w:r>
          </w:p>
        </w:tc>
      </w:tr>
      <w:tr w:rsidR="00DD3941" w:rsidRPr="000B6E41" w14:paraId="5E016738" w14:textId="77777777" w:rsidTr="3E395D72">
        <w:tc>
          <w:tcPr>
            <w:tcW w:w="3330" w:type="dxa"/>
          </w:tcPr>
          <w:p w14:paraId="21DDB041"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Delivery </w:t>
            </w:r>
            <w:r w:rsidR="00CE071C" w:rsidRPr="000B6E41">
              <w:rPr>
                <w:rFonts w:ascii="Arial" w:eastAsiaTheme="minorEastAsia" w:hAnsi="Arial" w:cs="Arial"/>
                <w:i/>
              </w:rPr>
              <w:t>l</w:t>
            </w:r>
            <w:r w:rsidRPr="000B6E41">
              <w:rPr>
                <w:rFonts w:ascii="Arial" w:eastAsiaTheme="minorEastAsia" w:hAnsi="Arial" w:cs="Arial"/>
                <w:i/>
              </w:rPr>
              <w:t>ocation:</w:t>
            </w:r>
          </w:p>
        </w:tc>
        <w:tc>
          <w:tcPr>
            <w:tcW w:w="7405" w:type="dxa"/>
          </w:tcPr>
          <w:p w14:paraId="50BF8295" w14:textId="1FEF546E" w:rsidR="00DD3941" w:rsidRPr="000B6E41" w:rsidRDefault="00415F52" w:rsidP="001838E1">
            <w:pPr>
              <w:rPr>
                <w:rFonts w:ascii="Arial" w:eastAsiaTheme="minorEastAsia" w:hAnsi="Arial" w:cs="Arial"/>
              </w:rPr>
            </w:pPr>
            <w:r w:rsidRPr="000B6E41">
              <w:rPr>
                <w:rFonts w:ascii="Arial" w:eastAsiaTheme="minorEastAsia" w:hAnsi="Arial" w:cs="Arial"/>
              </w:rPr>
              <w:t>York St John University</w:t>
            </w:r>
          </w:p>
        </w:tc>
      </w:tr>
      <w:tr w:rsidR="00DD3941" w:rsidRPr="000B6E41" w14:paraId="75DAE17D" w14:textId="77777777" w:rsidTr="3E395D72">
        <w:tc>
          <w:tcPr>
            <w:tcW w:w="3330" w:type="dxa"/>
          </w:tcPr>
          <w:p w14:paraId="76E1A80E"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Programme/s </w:t>
            </w:r>
            <w:r w:rsidR="00CE071C" w:rsidRPr="000B6E41">
              <w:rPr>
                <w:rFonts w:ascii="Arial" w:eastAsiaTheme="minorEastAsia" w:hAnsi="Arial" w:cs="Arial"/>
                <w:i/>
              </w:rPr>
              <w:t>a</w:t>
            </w:r>
            <w:r w:rsidRPr="000B6E41">
              <w:rPr>
                <w:rFonts w:ascii="Arial" w:eastAsiaTheme="minorEastAsia" w:hAnsi="Arial" w:cs="Arial"/>
                <w:i/>
              </w:rPr>
              <w:t>ccredited by:</w:t>
            </w:r>
          </w:p>
        </w:tc>
        <w:tc>
          <w:tcPr>
            <w:tcW w:w="7405" w:type="dxa"/>
          </w:tcPr>
          <w:p w14:paraId="49F923B0" w14:textId="625CD09F" w:rsidR="00DD3941" w:rsidRPr="000B6E41" w:rsidRDefault="00FC3397" w:rsidP="001838E1">
            <w:pPr>
              <w:rPr>
                <w:rFonts w:ascii="Arial" w:eastAsiaTheme="minorEastAsia" w:hAnsi="Arial" w:cs="Arial"/>
              </w:rPr>
            </w:pPr>
            <w:r w:rsidRPr="00FC3397">
              <w:rPr>
                <w:rFonts w:ascii="Arial" w:eastAsiaTheme="minorEastAsia" w:hAnsi="Arial" w:cs="Arial"/>
              </w:rPr>
              <w:t>Not applicable</w:t>
            </w:r>
          </w:p>
        </w:tc>
      </w:tr>
      <w:tr w:rsidR="00DD3941" w:rsidRPr="000B6E41" w14:paraId="1802103C" w14:textId="77777777" w:rsidTr="3E395D72">
        <w:tc>
          <w:tcPr>
            <w:tcW w:w="3330" w:type="dxa"/>
          </w:tcPr>
          <w:p w14:paraId="69096E58" w14:textId="77777777" w:rsidR="00DD3941" w:rsidRPr="000B6E41" w:rsidRDefault="00CF080C" w:rsidP="00CE071C">
            <w:pPr>
              <w:rPr>
                <w:rFonts w:ascii="Arial" w:eastAsiaTheme="minorEastAsia" w:hAnsi="Arial" w:cs="Arial"/>
                <w:i/>
              </w:rPr>
            </w:pPr>
            <w:r w:rsidRPr="000B6E41">
              <w:rPr>
                <w:rFonts w:ascii="Arial" w:eastAsiaTheme="minorEastAsia" w:hAnsi="Arial" w:cs="Arial"/>
                <w:i/>
              </w:rPr>
              <w:t>Exit</w:t>
            </w:r>
            <w:r w:rsidR="00DD3941" w:rsidRPr="000B6E41">
              <w:rPr>
                <w:rFonts w:ascii="Arial" w:eastAsiaTheme="minorEastAsia" w:hAnsi="Arial" w:cs="Arial"/>
                <w:i/>
              </w:rPr>
              <w:t xml:space="preserve"> </w:t>
            </w:r>
            <w:r w:rsidR="00CE071C" w:rsidRPr="000B6E41">
              <w:rPr>
                <w:rFonts w:ascii="Arial" w:eastAsiaTheme="minorEastAsia" w:hAnsi="Arial" w:cs="Arial"/>
                <w:i/>
              </w:rPr>
              <w:t>a</w:t>
            </w:r>
            <w:r w:rsidR="00DD3941" w:rsidRPr="000B6E41">
              <w:rPr>
                <w:rFonts w:ascii="Arial" w:eastAsiaTheme="minorEastAsia" w:hAnsi="Arial" w:cs="Arial"/>
                <w:i/>
              </w:rPr>
              <w:t>wards:</w:t>
            </w:r>
          </w:p>
        </w:tc>
        <w:tc>
          <w:tcPr>
            <w:tcW w:w="7405" w:type="dxa"/>
          </w:tcPr>
          <w:p w14:paraId="1EBC09E1" w14:textId="58C28161" w:rsidR="00FC3397" w:rsidRPr="00FC3397" w:rsidRDefault="00FC3397" w:rsidP="00FC3397">
            <w:pPr>
              <w:rPr>
                <w:rFonts w:ascii="Arial" w:eastAsiaTheme="minorEastAsia" w:hAnsi="Arial" w:cs="Arial"/>
              </w:rPr>
            </w:pPr>
            <w:r w:rsidRPr="00FC3397">
              <w:rPr>
                <w:rFonts w:ascii="Arial" w:eastAsiaTheme="minorEastAsia" w:hAnsi="Arial" w:cs="Arial"/>
              </w:rPr>
              <w:t xml:space="preserve">Certificate of Higher Education </w:t>
            </w:r>
            <w:r w:rsidR="00BF550C">
              <w:rPr>
                <w:rFonts w:ascii="Arial" w:eastAsiaTheme="minorEastAsia" w:hAnsi="Arial" w:cs="Arial"/>
              </w:rPr>
              <w:t>Games Development</w:t>
            </w:r>
            <w:r w:rsidR="00595669">
              <w:rPr>
                <w:rFonts w:ascii="Arial" w:eastAsiaTheme="minorEastAsia" w:hAnsi="Arial" w:cs="Arial"/>
              </w:rPr>
              <w:t xml:space="preserve"> </w:t>
            </w:r>
          </w:p>
          <w:p w14:paraId="2ED3C51F" w14:textId="5FB06AB5" w:rsidR="00FC3397" w:rsidRPr="00FC3397" w:rsidRDefault="00FC3397" w:rsidP="00FC3397">
            <w:pPr>
              <w:rPr>
                <w:rFonts w:ascii="Arial" w:eastAsiaTheme="minorEastAsia" w:hAnsi="Arial" w:cs="Arial"/>
              </w:rPr>
            </w:pPr>
            <w:r w:rsidRPr="00FC3397">
              <w:rPr>
                <w:rFonts w:ascii="Arial" w:eastAsiaTheme="minorEastAsia" w:hAnsi="Arial" w:cs="Arial"/>
              </w:rPr>
              <w:t xml:space="preserve">Diploma of Higher Education </w:t>
            </w:r>
            <w:r w:rsidR="00BF550C">
              <w:rPr>
                <w:rFonts w:ascii="Arial" w:eastAsiaTheme="minorEastAsia" w:hAnsi="Arial" w:cs="Arial"/>
              </w:rPr>
              <w:t>Games Development</w:t>
            </w:r>
          </w:p>
          <w:p w14:paraId="0D3DFB93" w14:textId="5D953414" w:rsidR="00FC3397" w:rsidRPr="00FC3397" w:rsidRDefault="00FC3397" w:rsidP="00FC3397">
            <w:pPr>
              <w:rPr>
                <w:rFonts w:ascii="Arial" w:eastAsiaTheme="minorEastAsia" w:hAnsi="Arial" w:cs="Arial"/>
              </w:rPr>
            </w:pPr>
            <w:r w:rsidRPr="00FC3397">
              <w:rPr>
                <w:rFonts w:ascii="Arial" w:eastAsiaTheme="minorEastAsia" w:hAnsi="Arial" w:cs="Arial"/>
              </w:rPr>
              <w:t xml:space="preserve">Diploma of Higher Education </w:t>
            </w:r>
            <w:r w:rsidR="00BF550C">
              <w:rPr>
                <w:rFonts w:ascii="Arial" w:eastAsiaTheme="minorEastAsia" w:hAnsi="Arial" w:cs="Arial"/>
              </w:rPr>
              <w:t>Games Development</w:t>
            </w:r>
            <w:r w:rsidRPr="00FC3397">
              <w:rPr>
                <w:rFonts w:ascii="Arial" w:eastAsiaTheme="minorEastAsia" w:hAnsi="Arial" w:cs="Arial"/>
              </w:rPr>
              <w:t xml:space="preserve"> with a year in</w:t>
            </w:r>
          </w:p>
          <w:p w14:paraId="0AB8048E" w14:textId="1073F046" w:rsidR="00FC3397" w:rsidRDefault="00FC3397" w:rsidP="00523C6C">
            <w:pPr>
              <w:rPr>
                <w:rFonts w:ascii="Arial" w:eastAsiaTheme="minorEastAsia" w:hAnsi="Arial" w:cs="Arial"/>
              </w:rPr>
            </w:pPr>
            <w:r w:rsidRPr="00FC3397">
              <w:rPr>
                <w:rFonts w:ascii="Arial" w:eastAsiaTheme="minorEastAsia" w:hAnsi="Arial" w:cs="Arial"/>
              </w:rPr>
              <w:t>industry</w:t>
            </w:r>
          </w:p>
          <w:p w14:paraId="7DEC76F0" w14:textId="37C92406" w:rsidR="00FC3397" w:rsidRPr="00FC3397" w:rsidRDefault="00FC3397" w:rsidP="00FC3397">
            <w:pPr>
              <w:rPr>
                <w:rFonts w:ascii="Arial" w:eastAsiaTheme="minorEastAsia" w:hAnsi="Arial" w:cs="Arial"/>
              </w:rPr>
            </w:pPr>
            <w:r w:rsidRPr="00FC3397">
              <w:rPr>
                <w:rFonts w:ascii="Arial" w:eastAsiaTheme="minorEastAsia" w:hAnsi="Arial" w:cs="Arial"/>
              </w:rPr>
              <w:t>BSc (</w:t>
            </w:r>
            <w:r w:rsidR="00823F45">
              <w:rPr>
                <w:rFonts w:ascii="Arial" w:eastAsiaTheme="minorEastAsia" w:hAnsi="Arial" w:cs="Arial"/>
              </w:rPr>
              <w:t>Hons</w:t>
            </w:r>
            <w:r w:rsidRPr="00FC3397">
              <w:rPr>
                <w:rFonts w:ascii="Arial" w:eastAsiaTheme="minorEastAsia" w:hAnsi="Arial" w:cs="Arial"/>
              </w:rPr>
              <w:t xml:space="preserve">) </w:t>
            </w:r>
            <w:r w:rsidR="00BF550C">
              <w:rPr>
                <w:rFonts w:ascii="Arial" w:eastAsiaTheme="minorEastAsia" w:hAnsi="Arial" w:cs="Arial"/>
              </w:rPr>
              <w:t>Games Development</w:t>
            </w:r>
          </w:p>
          <w:p w14:paraId="35F1CAE9" w14:textId="21BFF8FB" w:rsidR="00F97722" w:rsidRPr="000B6E41" w:rsidRDefault="00FC3397" w:rsidP="213015CA">
            <w:pPr>
              <w:rPr>
                <w:rFonts w:ascii="Arial" w:eastAsiaTheme="minorEastAsia" w:hAnsi="Arial" w:cs="Arial"/>
              </w:rPr>
            </w:pPr>
            <w:bookmarkStart w:id="0" w:name="_Hlk78131964"/>
            <w:r w:rsidRPr="00FC3397">
              <w:rPr>
                <w:rFonts w:ascii="Arial" w:eastAsiaTheme="minorEastAsia" w:hAnsi="Arial" w:cs="Arial"/>
              </w:rPr>
              <w:t>BSc (</w:t>
            </w:r>
            <w:r w:rsidR="00823F45">
              <w:rPr>
                <w:rFonts w:ascii="Arial" w:eastAsiaTheme="minorEastAsia" w:hAnsi="Arial" w:cs="Arial"/>
              </w:rPr>
              <w:t>Hons</w:t>
            </w:r>
            <w:r w:rsidRPr="00FC3397">
              <w:rPr>
                <w:rFonts w:ascii="Arial" w:eastAsiaTheme="minorEastAsia" w:hAnsi="Arial" w:cs="Arial"/>
              </w:rPr>
              <w:t xml:space="preserve">) </w:t>
            </w:r>
            <w:r w:rsidR="00BF550C">
              <w:rPr>
                <w:rFonts w:ascii="Arial" w:eastAsiaTheme="minorEastAsia" w:hAnsi="Arial" w:cs="Arial"/>
              </w:rPr>
              <w:t>Games Development</w:t>
            </w:r>
            <w:r w:rsidRPr="00FC3397">
              <w:rPr>
                <w:rFonts w:ascii="Arial" w:eastAsiaTheme="minorEastAsia" w:hAnsi="Arial" w:cs="Arial"/>
              </w:rPr>
              <w:t xml:space="preserve"> with a year in industry</w:t>
            </w:r>
            <w:bookmarkEnd w:id="0"/>
          </w:p>
        </w:tc>
      </w:tr>
      <w:tr w:rsidR="00DD3941" w:rsidRPr="000B6E41" w14:paraId="30F3CFCD" w14:textId="77777777" w:rsidTr="3E395D72">
        <w:tc>
          <w:tcPr>
            <w:tcW w:w="3330" w:type="dxa"/>
          </w:tcPr>
          <w:p w14:paraId="22357B21"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UCAS </w:t>
            </w:r>
            <w:r w:rsidR="00CE071C" w:rsidRPr="000B6E41">
              <w:rPr>
                <w:rFonts w:ascii="Arial" w:eastAsiaTheme="minorEastAsia" w:hAnsi="Arial" w:cs="Arial"/>
                <w:i/>
              </w:rPr>
              <w:t>c</w:t>
            </w:r>
            <w:r w:rsidRPr="000B6E41">
              <w:rPr>
                <w:rFonts w:ascii="Arial" w:eastAsiaTheme="minorEastAsia" w:hAnsi="Arial" w:cs="Arial"/>
                <w:i/>
              </w:rPr>
              <w:t xml:space="preserve">ode / GTTR / </w:t>
            </w:r>
            <w:r w:rsidR="00CE071C" w:rsidRPr="000B6E41">
              <w:rPr>
                <w:rFonts w:ascii="Arial" w:eastAsiaTheme="minorEastAsia" w:hAnsi="Arial" w:cs="Arial"/>
                <w:i/>
              </w:rPr>
              <w:t>o</w:t>
            </w:r>
            <w:r w:rsidRPr="000B6E41">
              <w:rPr>
                <w:rFonts w:ascii="Arial" w:eastAsiaTheme="minorEastAsia" w:hAnsi="Arial" w:cs="Arial"/>
                <w:i/>
              </w:rPr>
              <w:t>ther:</w:t>
            </w:r>
          </w:p>
        </w:tc>
        <w:tc>
          <w:tcPr>
            <w:tcW w:w="7405" w:type="dxa"/>
          </w:tcPr>
          <w:p w14:paraId="78C176B4" w14:textId="3077BBA8" w:rsidR="00DD3941" w:rsidRPr="000B6E41" w:rsidRDefault="00FC3397" w:rsidP="05E3295B">
            <w:pPr>
              <w:rPr>
                <w:rFonts w:ascii="Arial" w:eastAsiaTheme="minorEastAsia" w:hAnsi="Arial" w:cs="Arial"/>
              </w:rPr>
            </w:pPr>
            <w:r w:rsidRPr="00FC3397">
              <w:rPr>
                <w:rFonts w:ascii="Arial" w:eastAsiaTheme="minorEastAsia" w:hAnsi="Arial" w:cs="Arial"/>
              </w:rPr>
              <w:t>I100</w:t>
            </w:r>
          </w:p>
        </w:tc>
      </w:tr>
      <w:tr w:rsidR="00DD3941" w:rsidRPr="000B6E41" w14:paraId="34ED065F" w14:textId="77777777" w:rsidTr="3E395D72">
        <w:tc>
          <w:tcPr>
            <w:tcW w:w="3330" w:type="dxa"/>
          </w:tcPr>
          <w:p w14:paraId="1477C16B" w14:textId="77777777" w:rsidR="00DD3941" w:rsidRPr="000B6E41" w:rsidRDefault="008A352A" w:rsidP="00CE071C">
            <w:pPr>
              <w:rPr>
                <w:rFonts w:ascii="Arial" w:eastAsiaTheme="minorEastAsia" w:hAnsi="Arial" w:cs="Arial"/>
                <w:i/>
              </w:rPr>
            </w:pPr>
            <w:r w:rsidRPr="000B6E41">
              <w:rPr>
                <w:rFonts w:ascii="Arial" w:eastAsiaTheme="minorEastAsia" w:hAnsi="Arial" w:cs="Arial"/>
                <w:i/>
              </w:rPr>
              <w:t>Joint Honours</w:t>
            </w:r>
            <w:r w:rsidR="00DD3941" w:rsidRPr="000B6E41">
              <w:rPr>
                <w:rFonts w:ascii="Arial" w:eastAsiaTheme="minorEastAsia" w:hAnsi="Arial" w:cs="Arial"/>
                <w:i/>
              </w:rPr>
              <w:t xml:space="preserve"> </w:t>
            </w:r>
            <w:r w:rsidR="00CE071C" w:rsidRPr="000B6E41">
              <w:rPr>
                <w:rFonts w:ascii="Arial" w:eastAsiaTheme="minorEastAsia" w:hAnsi="Arial" w:cs="Arial"/>
                <w:i/>
              </w:rPr>
              <w:t>c</w:t>
            </w:r>
            <w:r w:rsidR="00DD3941" w:rsidRPr="000B6E41">
              <w:rPr>
                <w:rFonts w:ascii="Arial" w:eastAsiaTheme="minorEastAsia" w:hAnsi="Arial" w:cs="Arial"/>
                <w:i/>
              </w:rPr>
              <w:t>ombinations:</w:t>
            </w:r>
          </w:p>
        </w:tc>
        <w:tc>
          <w:tcPr>
            <w:tcW w:w="7405" w:type="dxa"/>
          </w:tcPr>
          <w:p w14:paraId="5143E675" w14:textId="39343778" w:rsidR="00DD3941" w:rsidRPr="000B6E41" w:rsidRDefault="00415F52" w:rsidP="001838E1">
            <w:pPr>
              <w:rPr>
                <w:rFonts w:ascii="Arial" w:eastAsiaTheme="minorEastAsia" w:hAnsi="Arial" w:cs="Arial"/>
              </w:rPr>
            </w:pPr>
            <w:r w:rsidRPr="000B6E41">
              <w:rPr>
                <w:rFonts w:ascii="Arial" w:eastAsiaTheme="minorEastAsia" w:hAnsi="Arial" w:cs="Arial"/>
              </w:rPr>
              <w:t>Not applicable</w:t>
            </w:r>
          </w:p>
        </w:tc>
      </w:tr>
      <w:tr w:rsidR="00DD3941" w:rsidRPr="000B6E41" w14:paraId="7CBEC8EE" w14:textId="77777777" w:rsidTr="3E395D72">
        <w:tc>
          <w:tcPr>
            <w:tcW w:w="3330" w:type="dxa"/>
          </w:tcPr>
          <w:p w14:paraId="041A4B9F" w14:textId="16CF815B"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QAA </w:t>
            </w:r>
            <w:r w:rsidR="001A22B5" w:rsidRPr="000B6E41">
              <w:rPr>
                <w:rFonts w:ascii="Arial" w:eastAsiaTheme="minorEastAsia" w:hAnsi="Arial" w:cs="Arial"/>
                <w:i/>
              </w:rPr>
              <w:t xml:space="preserve">subject </w:t>
            </w:r>
            <w:r w:rsidR="002F203D" w:rsidRPr="000B6E41">
              <w:rPr>
                <w:rFonts w:ascii="Arial" w:eastAsiaTheme="minorEastAsia" w:hAnsi="Arial" w:cs="Arial"/>
                <w:i/>
              </w:rPr>
              <w:t>b</w:t>
            </w:r>
            <w:r w:rsidRPr="000B6E41">
              <w:rPr>
                <w:rFonts w:ascii="Arial" w:eastAsiaTheme="minorEastAsia" w:hAnsi="Arial" w:cs="Arial"/>
                <w:i/>
              </w:rPr>
              <w:t xml:space="preserve">enchmark </w:t>
            </w:r>
            <w:r w:rsidR="002F203D" w:rsidRPr="000B6E41">
              <w:rPr>
                <w:rFonts w:ascii="Arial" w:eastAsiaTheme="minorEastAsia" w:hAnsi="Arial" w:cs="Arial"/>
                <w:i/>
              </w:rPr>
              <w:t>statement</w:t>
            </w:r>
            <w:r w:rsidRPr="000B6E41">
              <w:rPr>
                <w:rFonts w:ascii="Arial" w:eastAsiaTheme="minorEastAsia" w:hAnsi="Arial" w:cs="Arial"/>
                <w:i/>
              </w:rPr>
              <w:t>(s):</w:t>
            </w:r>
          </w:p>
        </w:tc>
        <w:tc>
          <w:tcPr>
            <w:tcW w:w="7405" w:type="dxa"/>
          </w:tcPr>
          <w:p w14:paraId="49D01F07" w14:textId="6AAF65D3" w:rsidR="00DD3941" w:rsidRDefault="5726FF9D" w:rsidP="001838E1">
            <w:pPr>
              <w:rPr>
                <w:rFonts w:ascii="Arial" w:eastAsia="Arial" w:hAnsi="Arial" w:cs="Arial"/>
                <w:color w:val="000000" w:themeColor="text1"/>
              </w:rPr>
            </w:pPr>
            <w:r w:rsidRPr="41F7CD7D">
              <w:rPr>
                <w:rFonts w:ascii="Arial" w:eastAsia="Arial" w:hAnsi="Arial" w:cs="Arial"/>
                <w:color w:val="000000" w:themeColor="text1"/>
              </w:rPr>
              <w:t xml:space="preserve">QAA Subject Benchmark statement for </w:t>
            </w:r>
            <w:r w:rsidR="00F86BD2">
              <w:rPr>
                <w:rFonts w:ascii="Arial" w:eastAsia="Arial" w:hAnsi="Arial" w:cs="Arial"/>
                <w:color w:val="000000" w:themeColor="text1"/>
              </w:rPr>
              <w:t>Computing</w:t>
            </w:r>
            <w:r w:rsidRPr="41F7CD7D">
              <w:rPr>
                <w:rFonts w:ascii="Arial" w:eastAsia="Arial" w:hAnsi="Arial" w:cs="Arial"/>
                <w:color w:val="000000" w:themeColor="text1"/>
              </w:rPr>
              <w:t xml:space="preserve"> (Nov 2019)</w:t>
            </w:r>
          </w:p>
          <w:p w14:paraId="7FD3D5D2" w14:textId="1AD2D27A" w:rsidR="00F86BD2" w:rsidRPr="000B6E41" w:rsidRDefault="00F86BD2" w:rsidP="000C05D2">
            <w:pPr>
              <w:rPr>
                <w:color w:val="000000" w:themeColor="text1"/>
              </w:rPr>
            </w:pPr>
          </w:p>
        </w:tc>
      </w:tr>
      <w:tr w:rsidR="00DD3941" w:rsidRPr="000B6E41" w14:paraId="51639559" w14:textId="77777777" w:rsidTr="3E395D72">
        <w:tc>
          <w:tcPr>
            <w:tcW w:w="3330" w:type="dxa"/>
          </w:tcPr>
          <w:p w14:paraId="3E2F452D" w14:textId="77777777" w:rsidR="00DD3941" w:rsidRPr="000B6E41" w:rsidRDefault="00DD3941" w:rsidP="00FA1B54">
            <w:pPr>
              <w:rPr>
                <w:rFonts w:ascii="Arial" w:eastAsiaTheme="minorEastAsia" w:hAnsi="Arial" w:cs="Arial"/>
                <w:i/>
              </w:rPr>
            </w:pPr>
            <w:r w:rsidRPr="000B6E41">
              <w:rPr>
                <w:rFonts w:ascii="Arial" w:eastAsiaTheme="minorEastAsia" w:hAnsi="Arial" w:cs="Arial"/>
                <w:i/>
              </w:rPr>
              <w:t xml:space="preserve">Mode/s of </w:t>
            </w:r>
            <w:r w:rsidR="00CE071C" w:rsidRPr="000B6E41">
              <w:rPr>
                <w:rFonts w:ascii="Arial" w:eastAsiaTheme="minorEastAsia" w:hAnsi="Arial" w:cs="Arial"/>
                <w:i/>
              </w:rPr>
              <w:t>s</w:t>
            </w:r>
            <w:r w:rsidRPr="000B6E41">
              <w:rPr>
                <w:rFonts w:ascii="Arial" w:eastAsiaTheme="minorEastAsia" w:hAnsi="Arial" w:cs="Arial"/>
                <w:i/>
              </w:rPr>
              <w:t>tudy</w:t>
            </w:r>
            <w:r w:rsidR="00FA1B54" w:rsidRPr="000B6E41">
              <w:rPr>
                <w:rFonts w:ascii="Arial" w:eastAsiaTheme="minorEastAsia" w:hAnsi="Arial" w:cs="Arial"/>
                <w:i/>
              </w:rPr>
              <w:t>:</w:t>
            </w:r>
          </w:p>
        </w:tc>
        <w:tc>
          <w:tcPr>
            <w:tcW w:w="7405" w:type="dxa"/>
          </w:tcPr>
          <w:p w14:paraId="0E5A61E8" w14:textId="2CE4E3AC" w:rsidR="00FA1B54" w:rsidRPr="000B6E41" w:rsidRDefault="00130CCA" w:rsidP="008F6608">
            <w:pPr>
              <w:rPr>
                <w:rStyle w:val="Hyperlink"/>
                <w:rFonts w:ascii="Arial" w:eastAsiaTheme="minorEastAsia" w:hAnsi="Arial" w:cs="Arial"/>
                <w:color w:val="auto"/>
                <w:u w:val="none"/>
              </w:rPr>
            </w:pPr>
            <w:hyperlink r:id="rId12" w:anchor="UG-PER" w:history="1">
              <w:r w:rsidR="00ED6C67" w:rsidRPr="000B6E41">
                <w:rPr>
                  <w:rStyle w:val="Hyperlink"/>
                  <w:rFonts w:ascii="Arial" w:eastAsiaTheme="minorEastAsia" w:hAnsi="Arial" w:cs="Arial"/>
                </w:rPr>
                <w:t>U</w:t>
              </w:r>
              <w:r w:rsidR="00DE2A03" w:rsidRPr="000B6E41">
                <w:rPr>
                  <w:rStyle w:val="Hyperlink"/>
                  <w:rFonts w:ascii="Arial" w:eastAsiaTheme="minorEastAsia" w:hAnsi="Arial" w:cs="Arial"/>
                </w:rPr>
                <w:t>ndergraduate</w:t>
              </w:r>
              <w:r w:rsidR="008F6608" w:rsidRPr="000B6E41">
                <w:rPr>
                  <w:rStyle w:val="Hyperlink"/>
                  <w:rFonts w:ascii="Arial" w:eastAsiaTheme="minorEastAsia" w:hAnsi="Arial" w:cs="Arial"/>
                </w:rPr>
                <w:t xml:space="preserve"> periods of study</w:t>
              </w:r>
            </w:hyperlink>
            <w:r w:rsidR="00281C3C" w:rsidRPr="000B6E41">
              <w:rPr>
                <w:rStyle w:val="FootnoteReference"/>
                <w:rFonts w:ascii="Arial" w:eastAsiaTheme="minorEastAsia" w:hAnsi="Arial" w:cs="Arial"/>
              </w:rPr>
              <w:footnoteReference w:id="2"/>
            </w:r>
            <w:r w:rsidR="00ED6C67" w:rsidRPr="000B6E41">
              <w:rPr>
                <w:rStyle w:val="Hyperlink"/>
                <w:rFonts w:ascii="Arial" w:eastAsiaTheme="minorEastAsia" w:hAnsi="Arial" w:cs="Arial"/>
                <w:u w:val="none"/>
              </w:rPr>
              <w:t xml:space="preserve"> </w:t>
            </w:r>
            <w:r w:rsidR="00ED6C67" w:rsidRPr="000B6E41">
              <w:rPr>
                <w:rStyle w:val="Hyperlink"/>
                <w:rFonts w:ascii="Arial" w:eastAsiaTheme="minorEastAsia" w:hAnsi="Arial" w:cs="Arial"/>
                <w:color w:val="auto"/>
                <w:u w:val="none"/>
              </w:rPr>
              <w:t xml:space="preserve">for </w:t>
            </w:r>
            <w:r w:rsidR="00F97722" w:rsidRPr="000B6E41">
              <w:rPr>
                <w:rStyle w:val="Hyperlink"/>
                <w:rFonts w:ascii="Arial" w:eastAsiaTheme="minorEastAsia" w:hAnsi="Arial" w:cs="Arial"/>
                <w:color w:val="auto"/>
                <w:u w:val="none"/>
              </w:rPr>
              <w:t xml:space="preserve">full time </w:t>
            </w:r>
          </w:p>
          <w:p w14:paraId="7BB5A14D" w14:textId="77777777" w:rsidR="00ED35A2" w:rsidRPr="00703126" w:rsidRDefault="00ED35A2" w:rsidP="00ED35A2">
            <w:pPr>
              <w:rPr>
                <w:rFonts w:ascii="Arial" w:eastAsiaTheme="minorEastAsia" w:hAnsi="Arial" w:cs="Arial"/>
              </w:rPr>
            </w:pPr>
            <w:r w:rsidRPr="00703126">
              <w:rPr>
                <w:rFonts w:ascii="Arial" w:eastAsiaTheme="minorEastAsia" w:hAnsi="Arial" w:cs="Arial"/>
              </w:rPr>
              <w:t>Non-standard period of study as follows:</w:t>
            </w:r>
          </w:p>
          <w:p w14:paraId="59BD61F3" w14:textId="7B66F846" w:rsidR="0064151E" w:rsidRPr="000B6E41" w:rsidRDefault="00ED35A2">
            <w:pPr>
              <w:rPr>
                <w:rFonts w:ascii="Arial" w:eastAsiaTheme="minorEastAsia" w:hAnsi="Arial" w:cs="Arial"/>
                <w:color w:val="1F497D"/>
              </w:rPr>
            </w:pPr>
            <w:r w:rsidRPr="00703126">
              <w:rPr>
                <w:rFonts w:ascii="Arial" w:eastAsiaTheme="minorEastAsia" w:hAnsi="Arial" w:cs="Arial"/>
              </w:rPr>
              <w:t>• Part-time with a year in industry for 7 years (year in industry to be</w:t>
            </w:r>
            <w:r w:rsidR="0006214E">
              <w:rPr>
                <w:rFonts w:ascii="Arial" w:eastAsiaTheme="minorEastAsia" w:hAnsi="Arial" w:cs="Arial"/>
              </w:rPr>
              <w:t xml:space="preserve"> </w:t>
            </w:r>
            <w:r w:rsidRPr="00703126">
              <w:rPr>
                <w:rFonts w:ascii="Arial" w:eastAsiaTheme="minorEastAsia" w:hAnsi="Arial" w:cs="Arial"/>
              </w:rPr>
              <w:t>completed in one year)</w:t>
            </w:r>
          </w:p>
        </w:tc>
      </w:tr>
      <w:tr w:rsidR="00DD3941" w:rsidRPr="000B6E41" w14:paraId="358147D8" w14:textId="77777777" w:rsidTr="3E395D72">
        <w:tc>
          <w:tcPr>
            <w:tcW w:w="3330" w:type="dxa"/>
          </w:tcPr>
          <w:p w14:paraId="1BE9CFC4" w14:textId="77777777" w:rsidR="00DD3941" w:rsidRPr="000B6E41" w:rsidRDefault="00DD3941" w:rsidP="00CE071C">
            <w:pPr>
              <w:rPr>
                <w:rFonts w:ascii="Arial" w:eastAsiaTheme="minorEastAsia" w:hAnsi="Arial" w:cs="Arial"/>
                <w:i/>
              </w:rPr>
            </w:pPr>
            <w:r w:rsidRPr="000B6E41">
              <w:rPr>
                <w:rFonts w:ascii="Arial" w:eastAsiaTheme="minorEastAsia" w:hAnsi="Arial" w:cs="Arial"/>
                <w:i/>
              </w:rPr>
              <w:t xml:space="preserve">Language of </w:t>
            </w:r>
            <w:r w:rsidR="00CE071C" w:rsidRPr="000B6E41">
              <w:rPr>
                <w:rFonts w:ascii="Arial" w:eastAsiaTheme="minorEastAsia" w:hAnsi="Arial" w:cs="Arial"/>
                <w:i/>
              </w:rPr>
              <w:t>s</w:t>
            </w:r>
            <w:r w:rsidRPr="000B6E41">
              <w:rPr>
                <w:rFonts w:ascii="Arial" w:eastAsiaTheme="minorEastAsia" w:hAnsi="Arial" w:cs="Arial"/>
                <w:i/>
              </w:rPr>
              <w:t>tudy:</w:t>
            </w:r>
          </w:p>
        </w:tc>
        <w:tc>
          <w:tcPr>
            <w:tcW w:w="7405" w:type="dxa"/>
          </w:tcPr>
          <w:p w14:paraId="73D4605A" w14:textId="77777777" w:rsidR="00DD3941" w:rsidRPr="000B6E41" w:rsidRDefault="00DD3941" w:rsidP="001838E1">
            <w:pPr>
              <w:rPr>
                <w:rFonts w:ascii="Arial" w:eastAsiaTheme="minorEastAsia" w:hAnsi="Arial" w:cs="Arial"/>
              </w:rPr>
            </w:pPr>
            <w:r w:rsidRPr="000B6E41">
              <w:rPr>
                <w:rFonts w:ascii="Arial" w:eastAsiaTheme="minorEastAsia" w:hAnsi="Arial" w:cs="Arial"/>
              </w:rPr>
              <w:t>English</w:t>
            </w:r>
          </w:p>
        </w:tc>
      </w:tr>
      <w:tr w:rsidR="00D4406C" w:rsidRPr="000B6E41" w14:paraId="108D81CF" w14:textId="77777777" w:rsidTr="3E395D72">
        <w:tc>
          <w:tcPr>
            <w:tcW w:w="3330" w:type="dxa"/>
          </w:tcPr>
          <w:p w14:paraId="6B7E78C4" w14:textId="54E20694" w:rsidR="00D4406C" w:rsidRPr="000B6E41" w:rsidRDefault="00D4406C" w:rsidP="00CE071C">
            <w:pPr>
              <w:rPr>
                <w:rFonts w:ascii="Arial" w:eastAsiaTheme="minorEastAsia" w:hAnsi="Arial" w:cs="Arial"/>
                <w:i/>
              </w:rPr>
            </w:pPr>
            <w:r w:rsidRPr="000B6E41">
              <w:rPr>
                <w:rFonts w:ascii="Arial" w:eastAsiaTheme="minorEastAsia" w:hAnsi="Arial" w:cs="Arial"/>
                <w:i/>
              </w:rPr>
              <w:t>Paired with Foundation Year</w:t>
            </w:r>
          </w:p>
        </w:tc>
        <w:tc>
          <w:tcPr>
            <w:tcW w:w="7405" w:type="dxa"/>
          </w:tcPr>
          <w:p w14:paraId="6DEBF7C7" w14:textId="48D3237E" w:rsidR="00D4406C" w:rsidRPr="000B6E41" w:rsidRDefault="00D4406C" w:rsidP="001838E1">
            <w:pPr>
              <w:rPr>
                <w:rFonts w:ascii="Arial" w:eastAsiaTheme="minorEastAsia" w:hAnsi="Arial" w:cs="Arial"/>
              </w:rPr>
            </w:pPr>
            <w:r w:rsidRPr="000B6E41">
              <w:rPr>
                <w:rFonts w:ascii="Arial" w:eastAsiaTheme="minorEastAsia" w:hAnsi="Arial" w:cs="Arial"/>
              </w:rPr>
              <w:t>No</w:t>
            </w:r>
          </w:p>
        </w:tc>
      </w:tr>
      <w:tr w:rsidR="006E6BAF" w:rsidRPr="000B6E41" w14:paraId="09A286E6" w14:textId="77777777" w:rsidTr="3E395D72">
        <w:tc>
          <w:tcPr>
            <w:tcW w:w="3330" w:type="dxa"/>
          </w:tcPr>
          <w:p w14:paraId="3BADF9B8" w14:textId="77777777" w:rsidR="006E6BAF" w:rsidRPr="000B6E41" w:rsidRDefault="006E6BAF" w:rsidP="00CE071C">
            <w:pPr>
              <w:rPr>
                <w:rFonts w:ascii="Arial" w:eastAsiaTheme="minorEastAsia" w:hAnsi="Arial" w:cs="Arial"/>
                <w:i/>
              </w:rPr>
            </w:pPr>
            <w:r w:rsidRPr="000B6E41">
              <w:rPr>
                <w:rFonts w:ascii="Arial" w:eastAsiaTheme="minorEastAsia" w:hAnsi="Arial" w:cs="Arial"/>
                <w:i/>
              </w:rPr>
              <w:t>Study abroad opportunities:</w:t>
            </w:r>
          </w:p>
        </w:tc>
        <w:tc>
          <w:tcPr>
            <w:tcW w:w="7405" w:type="dxa"/>
          </w:tcPr>
          <w:p w14:paraId="1C51CFED" w14:textId="670576BB" w:rsidR="006E6BAF" w:rsidRPr="000B6E41" w:rsidRDefault="00515870" w:rsidP="3E395D72">
            <w:pPr>
              <w:rPr>
                <w:rFonts w:ascii="Arial" w:eastAsiaTheme="minorEastAsia" w:hAnsi="Arial" w:cs="Arial"/>
              </w:rPr>
            </w:pPr>
            <w:r w:rsidRPr="3E395D72">
              <w:rPr>
                <w:rFonts w:ascii="Arial" w:eastAsiaTheme="minorEastAsia" w:hAnsi="Arial" w:cs="Arial"/>
              </w:rPr>
              <w:t>No</w:t>
            </w:r>
          </w:p>
        </w:tc>
      </w:tr>
      <w:tr w:rsidR="00C45867" w:rsidRPr="000B6E41" w14:paraId="0373951F" w14:textId="77777777" w:rsidTr="3E395D72">
        <w:tc>
          <w:tcPr>
            <w:tcW w:w="3330" w:type="dxa"/>
          </w:tcPr>
          <w:p w14:paraId="3B1DEA31" w14:textId="7EFA603A" w:rsidR="00C45867" w:rsidRPr="000B6E41" w:rsidRDefault="00DB220D" w:rsidP="00C45867">
            <w:pPr>
              <w:rPr>
                <w:rFonts w:ascii="Arial" w:eastAsiaTheme="minorEastAsia" w:hAnsi="Arial" w:cs="Arial"/>
                <w:i/>
              </w:rPr>
            </w:pPr>
            <w:r w:rsidRPr="000B6E41">
              <w:rPr>
                <w:rFonts w:ascii="Arial" w:eastAsiaTheme="minorEastAsia" w:hAnsi="Arial" w:cs="Arial"/>
                <w:i/>
              </w:rPr>
              <w:t xml:space="preserve">Opt-in YSJU </w:t>
            </w:r>
            <w:r w:rsidR="00C45867" w:rsidRPr="000B6E41">
              <w:rPr>
                <w:rFonts w:ascii="Arial" w:eastAsiaTheme="minorEastAsia" w:hAnsi="Arial" w:cs="Arial"/>
                <w:i/>
              </w:rPr>
              <w:t>Placement Year opportunity:</w:t>
            </w:r>
          </w:p>
        </w:tc>
        <w:tc>
          <w:tcPr>
            <w:tcW w:w="7405" w:type="dxa"/>
          </w:tcPr>
          <w:p w14:paraId="05AE1BF7" w14:textId="57A8DB98" w:rsidR="00C45867" w:rsidRPr="000B6E41" w:rsidRDefault="00C45867" w:rsidP="3E395D72">
            <w:pPr>
              <w:rPr>
                <w:rFonts w:ascii="Arial" w:eastAsiaTheme="minorEastAsia" w:hAnsi="Arial" w:cs="Arial"/>
              </w:rPr>
            </w:pPr>
            <w:r w:rsidRPr="3E395D72">
              <w:rPr>
                <w:rFonts w:ascii="Arial" w:eastAsiaTheme="minorEastAsia" w:hAnsi="Arial" w:cs="Arial"/>
              </w:rPr>
              <w:t>No</w:t>
            </w:r>
          </w:p>
        </w:tc>
      </w:tr>
      <w:tr w:rsidR="005743E1" w:rsidRPr="000B6E41" w14:paraId="52499AFC" w14:textId="77777777" w:rsidTr="3E395D72">
        <w:tc>
          <w:tcPr>
            <w:tcW w:w="3330" w:type="dxa"/>
            <w:tcBorders>
              <w:bottom w:val="single" w:sz="4" w:space="0" w:color="auto"/>
            </w:tcBorders>
          </w:tcPr>
          <w:p w14:paraId="042C7732" w14:textId="77777777" w:rsidR="005743E1" w:rsidRPr="000B6E41" w:rsidRDefault="005743E1" w:rsidP="001838E1">
            <w:pPr>
              <w:rPr>
                <w:rFonts w:ascii="Arial" w:eastAsiaTheme="minorEastAsia" w:hAnsi="Arial" w:cs="Arial"/>
                <w:i/>
              </w:rPr>
            </w:pPr>
          </w:p>
        </w:tc>
        <w:tc>
          <w:tcPr>
            <w:tcW w:w="7405" w:type="dxa"/>
            <w:tcBorders>
              <w:bottom w:val="single" w:sz="4" w:space="0" w:color="auto"/>
            </w:tcBorders>
          </w:tcPr>
          <w:p w14:paraId="38E55DBB" w14:textId="77777777" w:rsidR="005743E1" w:rsidRPr="000B6E41" w:rsidRDefault="005743E1" w:rsidP="001838E1">
            <w:pPr>
              <w:rPr>
                <w:rFonts w:ascii="Arial" w:eastAsiaTheme="minorEastAsia" w:hAnsi="Arial" w:cs="Arial"/>
              </w:rPr>
            </w:pPr>
          </w:p>
        </w:tc>
      </w:tr>
    </w:tbl>
    <w:p w14:paraId="6CCB9D65" w14:textId="77777777" w:rsidR="00861F74" w:rsidRPr="000B6E41" w:rsidRDefault="00861F74" w:rsidP="001838E1">
      <w:pPr>
        <w:spacing w:after="0" w:line="240" w:lineRule="auto"/>
        <w:rPr>
          <w:rFonts w:ascii="Arial" w:eastAsiaTheme="minorEastAsia" w:hAnsi="Arial" w:cs="Arial"/>
        </w:rPr>
      </w:pPr>
    </w:p>
    <w:p w14:paraId="13AE3A11" w14:textId="506EF33B" w:rsidR="0092759D" w:rsidRPr="000B6E41" w:rsidRDefault="00E548C9" w:rsidP="7973E3FC">
      <w:pPr>
        <w:pStyle w:val="Heading1"/>
        <w:rPr>
          <w:rFonts w:eastAsia="Arial"/>
          <w:sz w:val="22"/>
          <w:szCs w:val="22"/>
        </w:rPr>
      </w:pPr>
      <w:r w:rsidRPr="7973E3FC">
        <w:rPr>
          <w:rFonts w:eastAsia="Arial"/>
          <w:sz w:val="22"/>
          <w:szCs w:val="22"/>
        </w:rPr>
        <w:t xml:space="preserve">Introduction and </w:t>
      </w:r>
      <w:r w:rsidR="009A710B" w:rsidRPr="7973E3FC">
        <w:rPr>
          <w:rFonts w:eastAsia="Arial"/>
          <w:sz w:val="22"/>
          <w:szCs w:val="22"/>
        </w:rPr>
        <w:t>s</w:t>
      </w:r>
      <w:r w:rsidRPr="7973E3FC">
        <w:rPr>
          <w:rFonts w:eastAsia="Arial"/>
          <w:sz w:val="22"/>
          <w:szCs w:val="22"/>
        </w:rPr>
        <w:t xml:space="preserve">pecial </w:t>
      </w:r>
      <w:r w:rsidR="009A710B" w:rsidRPr="7973E3FC">
        <w:rPr>
          <w:rFonts w:eastAsia="Arial"/>
          <w:sz w:val="22"/>
          <w:szCs w:val="22"/>
        </w:rPr>
        <w:t>f</w:t>
      </w:r>
      <w:r w:rsidRPr="7973E3FC">
        <w:rPr>
          <w:rFonts w:eastAsia="Arial"/>
          <w:sz w:val="22"/>
          <w:szCs w:val="22"/>
        </w:rPr>
        <w:t>eatures</w:t>
      </w:r>
    </w:p>
    <w:p w14:paraId="03E58542" w14:textId="77777777" w:rsidR="00DB686C" w:rsidRPr="00DB686C" w:rsidRDefault="00DB686C" w:rsidP="00DB686C">
      <w:pPr>
        <w:spacing w:after="120" w:line="240" w:lineRule="auto"/>
        <w:rPr>
          <w:rStyle w:val="Style1"/>
          <w:rFonts w:eastAsia="Arial" w:cs="Arial"/>
          <w:color w:val="000000" w:themeColor="text1"/>
        </w:rPr>
      </w:pPr>
    </w:p>
    <w:p w14:paraId="1735EEF9" w14:textId="0B17FF29" w:rsidR="00DB686C" w:rsidRPr="00DB686C" w:rsidRDefault="002E3E78" w:rsidP="00DB686C">
      <w:pPr>
        <w:spacing w:after="120" w:line="240" w:lineRule="auto"/>
        <w:rPr>
          <w:rStyle w:val="Style1"/>
          <w:rFonts w:eastAsia="Arial" w:cs="Arial"/>
          <w:color w:val="000000" w:themeColor="text1"/>
        </w:rPr>
      </w:pPr>
      <w:r>
        <w:rPr>
          <w:rStyle w:val="Style1"/>
          <w:rFonts w:eastAsia="Arial" w:cs="Arial"/>
          <w:color w:val="000000" w:themeColor="text1"/>
        </w:rPr>
        <w:t xml:space="preserve">The </w:t>
      </w:r>
      <w:r w:rsidR="00DB686C" w:rsidRPr="60AA45C1">
        <w:rPr>
          <w:rStyle w:val="Style1"/>
          <w:rFonts w:eastAsia="Arial" w:cs="Arial"/>
          <w:color w:val="000000" w:themeColor="text1"/>
        </w:rPr>
        <w:t xml:space="preserve">Games Development </w:t>
      </w:r>
      <w:r>
        <w:rPr>
          <w:rStyle w:val="Style1"/>
          <w:rFonts w:eastAsia="Arial" w:cs="Arial"/>
          <w:color w:val="000000" w:themeColor="text1"/>
        </w:rPr>
        <w:t xml:space="preserve">programme </w:t>
      </w:r>
      <w:r w:rsidR="00DB686C" w:rsidRPr="60AA45C1">
        <w:rPr>
          <w:rStyle w:val="Style1"/>
          <w:rFonts w:eastAsia="Arial" w:cs="Arial"/>
          <w:color w:val="000000" w:themeColor="text1"/>
        </w:rPr>
        <w:t xml:space="preserve">at York St John University is committed to developing employable graduates with relevant technical, </w:t>
      </w:r>
      <w:proofErr w:type="gramStart"/>
      <w:r w:rsidR="00DB686C" w:rsidRPr="60AA45C1">
        <w:rPr>
          <w:rStyle w:val="Style1"/>
          <w:rFonts w:eastAsia="Arial" w:cs="Arial"/>
          <w:color w:val="000000" w:themeColor="text1"/>
        </w:rPr>
        <w:t>professional</w:t>
      </w:r>
      <w:proofErr w:type="gramEnd"/>
      <w:r w:rsidR="00DB686C" w:rsidRPr="60AA45C1">
        <w:rPr>
          <w:rStyle w:val="Style1"/>
          <w:rFonts w:eastAsia="Arial" w:cs="Arial"/>
          <w:color w:val="000000" w:themeColor="text1"/>
        </w:rPr>
        <w:t xml:space="preserve"> and entrepreneurial skills that grasp the complexity of the above conditions. The programme is designed for those who want to develop games and seek a career in the games industry. Games Development at York St John University provides you with a rigorous education in core computational skills </w:t>
      </w:r>
      <w:r w:rsidR="79624E07" w:rsidRPr="60AA45C1">
        <w:rPr>
          <w:rStyle w:val="Style1"/>
          <w:rFonts w:eastAsia="Arial" w:cs="Arial"/>
          <w:color w:val="000000" w:themeColor="text1"/>
        </w:rPr>
        <w:t>including</w:t>
      </w:r>
      <w:r w:rsidR="00DB686C" w:rsidRPr="60AA45C1">
        <w:rPr>
          <w:rStyle w:val="Style1"/>
          <w:rFonts w:eastAsia="Arial" w:cs="Arial"/>
          <w:color w:val="000000" w:themeColor="text1"/>
        </w:rPr>
        <w:t xml:space="preserve"> applied mathematics, computational languages acquisition, algorithm </w:t>
      </w:r>
      <w:r w:rsidR="00DB686C" w:rsidRPr="60AA45C1">
        <w:rPr>
          <w:rStyle w:val="Style1"/>
          <w:rFonts w:eastAsia="Arial" w:cs="Arial"/>
          <w:color w:val="000000" w:themeColor="text1"/>
        </w:rPr>
        <w:lastRenderedPageBreak/>
        <w:t xml:space="preserve">design, game mechanics, </w:t>
      </w:r>
      <w:r w:rsidR="00BD571A" w:rsidRPr="60AA45C1">
        <w:rPr>
          <w:rStyle w:val="Style1"/>
          <w:rFonts w:eastAsia="Arial" w:cs="Arial"/>
          <w:color w:val="000000" w:themeColor="text1"/>
        </w:rPr>
        <w:t xml:space="preserve">games </w:t>
      </w:r>
      <w:r w:rsidR="00DB686C" w:rsidRPr="60AA45C1">
        <w:rPr>
          <w:rStyle w:val="Style1"/>
          <w:rFonts w:eastAsia="Arial" w:cs="Arial"/>
          <w:color w:val="000000" w:themeColor="text1"/>
        </w:rPr>
        <w:t>programmi</w:t>
      </w:r>
      <w:r w:rsidR="00BD571A" w:rsidRPr="60AA45C1">
        <w:rPr>
          <w:rStyle w:val="Style1"/>
          <w:rFonts w:eastAsia="Arial" w:cs="Arial"/>
          <w:color w:val="000000" w:themeColor="text1"/>
        </w:rPr>
        <w:t xml:space="preserve">ng, </w:t>
      </w:r>
      <w:r w:rsidR="001E5CFA" w:rsidRPr="60AA45C1">
        <w:rPr>
          <w:rStyle w:val="Style1"/>
          <w:rFonts w:eastAsia="Arial" w:cs="Arial"/>
          <w:color w:val="000000" w:themeColor="text1"/>
        </w:rPr>
        <w:t>3D graphics</w:t>
      </w:r>
      <w:r w:rsidR="00DB686C" w:rsidRPr="60AA45C1">
        <w:rPr>
          <w:rStyle w:val="Style1"/>
          <w:rFonts w:eastAsia="Arial" w:cs="Arial"/>
          <w:color w:val="000000" w:themeColor="text1"/>
        </w:rPr>
        <w:t xml:space="preserve">, systems design and </w:t>
      </w:r>
      <w:proofErr w:type="gramStart"/>
      <w:r w:rsidR="00DB686C" w:rsidRPr="60AA45C1">
        <w:rPr>
          <w:rStyle w:val="Style1"/>
          <w:rFonts w:eastAsia="Arial" w:cs="Arial"/>
          <w:color w:val="000000" w:themeColor="text1"/>
        </w:rPr>
        <w:t>analysis;</w:t>
      </w:r>
      <w:proofErr w:type="gramEnd"/>
      <w:r w:rsidR="00DB686C" w:rsidRPr="60AA45C1">
        <w:rPr>
          <w:rStyle w:val="Style1"/>
          <w:rFonts w:eastAsia="Arial" w:cs="Arial"/>
          <w:color w:val="000000" w:themeColor="text1"/>
        </w:rPr>
        <w:t xml:space="preserve"> with optional modules in Artificial Intelligence for Games</w:t>
      </w:r>
      <w:r w:rsidR="00505D6B" w:rsidRPr="60AA45C1">
        <w:rPr>
          <w:rStyle w:val="Style1"/>
          <w:rFonts w:eastAsia="Arial" w:cs="Arial"/>
          <w:color w:val="000000" w:themeColor="text1"/>
        </w:rPr>
        <w:t xml:space="preserve">, </w:t>
      </w:r>
      <w:r w:rsidR="00BD571A" w:rsidRPr="60AA45C1">
        <w:rPr>
          <w:rStyle w:val="Style1"/>
          <w:rFonts w:eastAsia="Arial" w:cs="Arial"/>
          <w:color w:val="000000" w:themeColor="text1"/>
        </w:rPr>
        <w:t>Procedural Content Generation, Agile Game Development and Immersive Computing</w:t>
      </w:r>
      <w:r w:rsidR="00DB686C" w:rsidRPr="60AA45C1">
        <w:rPr>
          <w:rStyle w:val="Style1"/>
          <w:rFonts w:eastAsia="Arial" w:cs="Arial"/>
          <w:color w:val="000000" w:themeColor="text1"/>
        </w:rPr>
        <w:t>.</w:t>
      </w:r>
      <w:r w:rsidR="00DB686C" w:rsidRPr="60AA45C1">
        <w:rPr>
          <w:rStyle w:val="Style1"/>
          <w:rFonts w:eastAsia="Arial" w:cs="Arial"/>
          <w:color w:val="FF0000"/>
        </w:rPr>
        <w:t xml:space="preserve"> </w:t>
      </w:r>
      <w:r w:rsidR="00DB686C" w:rsidRPr="60AA45C1">
        <w:rPr>
          <w:rStyle w:val="Style1"/>
          <w:rFonts w:eastAsia="Arial" w:cs="Arial"/>
          <w:color w:val="000000" w:themeColor="text1"/>
        </w:rPr>
        <w:t xml:space="preserve">With this, you are also taught foundational design principles to enhance your ability to carry projects through from conceptualisation to realisation. To encourage the consolidation of knowledge, you are offered continual opportunities throughout your study to apply learnt skills through a series of ‘live’ projects that engage real world challenges. </w:t>
      </w:r>
    </w:p>
    <w:p w14:paraId="3AD16DCB" w14:textId="77777777" w:rsidR="001D48F3" w:rsidRPr="00DB686C" w:rsidRDefault="001D48F3" w:rsidP="001D48F3">
      <w:pPr>
        <w:spacing w:after="120" w:line="240" w:lineRule="auto"/>
        <w:rPr>
          <w:rStyle w:val="Style1"/>
          <w:rFonts w:eastAsia="Arial" w:cs="Arial"/>
          <w:color w:val="000000" w:themeColor="text1"/>
        </w:rPr>
      </w:pPr>
      <w:r w:rsidRPr="60AA45C1">
        <w:rPr>
          <w:rStyle w:val="Style1"/>
          <w:rFonts w:eastAsia="Arial" w:cs="Arial"/>
          <w:color w:val="000000" w:themeColor="text1"/>
        </w:rPr>
        <w:t xml:space="preserve">Computer Games are now an established part of our social and cultural experience. Technologies such as fast broadband and mobile communications have allowed games to move from being solitary activities to social endeavours, shared between multiple people in different spaces and sometimes different time zones. Theories of games have been developed both within and beyond the field of computer science. These theories have been used to enhance computer game play, but also to think about other fields such as politics, </w:t>
      </w:r>
      <w:proofErr w:type="gramStart"/>
      <w:r w:rsidRPr="60AA45C1">
        <w:rPr>
          <w:rStyle w:val="Style1"/>
          <w:rFonts w:eastAsia="Arial" w:cs="Arial"/>
          <w:color w:val="000000" w:themeColor="text1"/>
        </w:rPr>
        <w:t>economics</w:t>
      </w:r>
      <w:proofErr w:type="gramEnd"/>
      <w:r w:rsidRPr="60AA45C1">
        <w:rPr>
          <w:rStyle w:val="Style1"/>
          <w:rFonts w:eastAsia="Arial" w:cs="Arial"/>
          <w:color w:val="000000" w:themeColor="text1"/>
        </w:rPr>
        <w:t xml:space="preserve"> and education. It is becoming apparent that as we develop a digital layer to our social sphere, games and their mechanics are becoming a prevalent part not only of how we socialise but also how we think about our society. It is therefore logical that game developers will come to have an increasing significance in society, not only as creators of entertainment but also as makers of new kinds of social experiences and producers of new kinds of social orders. With this comes the recognition that technical decisions regarding game mechanics, character and user interface design also become ethical, </w:t>
      </w:r>
      <w:proofErr w:type="gramStart"/>
      <w:r w:rsidRPr="60AA45C1">
        <w:rPr>
          <w:rStyle w:val="Style1"/>
          <w:rFonts w:eastAsia="Arial" w:cs="Arial"/>
          <w:color w:val="000000" w:themeColor="text1"/>
        </w:rPr>
        <w:t>political</w:t>
      </w:r>
      <w:proofErr w:type="gramEnd"/>
      <w:r w:rsidRPr="60AA45C1">
        <w:rPr>
          <w:rStyle w:val="Style1"/>
          <w:rFonts w:eastAsia="Arial" w:cs="Arial"/>
          <w:color w:val="000000" w:themeColor="text1"/>
        </w:rPr>
        <w:t xml:space="preserve"> and philosophical decisions since games offer a space for social interaction and the exploration of new sensations and experiences. Thus, games are increasingly becoming part of how we understand and explore our world, both individually and as a society.</w:t>
      </w:r>
    </w:p>
    <w:p w14:paraId="0B1D9091" w14:textId="77777777" w:rsidR="00DB686C" w:rsidRPr="00DB686C" w:rsidRDefault="00DB686C" w:rsidP="00DB686C">
      <w:pPr>
        <w:spacing w:after="120" w:line="240" w:lineRule="auto"/>
        <w:rPr>
          <w:rStyle w:val="Style1"/>
          <w:rFonts w:eastAsia="Arial" w:cs="Arial"/>
          <w:color w:val="000000" w:themeColor="text1"/>
        </w:rPr>
      </w:pPr>
    </w:p>
    <w:p w14:paraId="1773BBFA" w14:textId="083FB072" w:rsidR="00BC3DE2" w:rsidRPr="00DB686C" w:rsidRDefault="00DB686C" w:rsidP="00DB686C">
      <w:pPr>
        <w:spacing w:after="120" w:line="240" w:lineRule="auto"/>
        <w:rPr>
          <w:rStyle w:val="Style1"/>
          <w:rFonts w:eastAsia="Arial" w:cs="Arial"/>
          <w:color w:val="000000" w:themeColor="text1"/>
        </w:rPr>
      </w:pPr>
      <w:r w:rsidRPr="00DB686C">
        <w:rPr>
          <w:rStyle w:val="Style1"/>
          <w:rFonts w:eastAsia="Arial" w:cs="Arial"/>
          <w:color w:val="000000" w:themeColor="text1"/>
        </w:rPr>
        <w:t>Complementing this, you will enhance your understanding of the contextual discourses surrounding games programming and computation as a broad field. Through modules that explore key critical discourses, you are encouraged to consider the ramifications of how games have come to alter how we relate to and understand ourselves as human beings and as a society.</w:t>
      </w:r>
    </w:p>
    <w:p w14:paraId="1A663640" w14:textId="0EB02B24" w:rsidR="002C57C6" w:rsidRPr="00703126" w:rsidRDefault="002C57C6" w:rsidP="002C57C6">
      <w:pPr>
        <w:spacing w:after="120" w:line="240" w:lineRule="auto"/>
        <w:rPr>
          <w:rStyle w:val="Style1"/>
          <w:rFonts w:eastAsia="Arial" w:cs="Arial"/>
          <w:b/>
          <w:bCs/>
        </w:rPr>
      </w:pPr>
      <w:r w:rsidRPr="00703126">
        <w:rPr>
          <w:rStyle w:val="Style1"/>
          <w:rFonts w:eastAsia="Arial" w:cs="Arial"/>
          <w:b/>
          <w:bCs/>
        </w:rPr>
        <w:t>Special features of our programme</w:t>
      </w:r>
    </w:p>
    <w:p w14:paraId="71C35463" w14:textId="077BB21D" w:rsidR="00213D40" w:rsidRDefault="00FF29AC" w:rsidP="00FF29AC">
      <w:pPr>
        <w:jc w:val="both"/>
        <w:rPr>
          <w:rStyle w:val="Style1"/>
          <w:rFonts w:eastAsia="Arial" w:cs="Arial"/>
        </w:rPr>
      </w:pPr>
      <w:r w:rsidRPr="00FF29AC">
        <w:rPr>
          <w:rStyle w:val="Style1"/>
          <w:rFonts w:eastAsia="Arial" w:cs="Arial"/>
        </w:rPr>
        <w:t>Some of the programme’s uniqueness around teaching and learning strategy includes a practical degree, a small number of students per session/class with practical content and research elements; assessments strategy mainly focuses on portfolio and industry-related project-based assessments.</w:t>
      </w:r>
      <w:r w:rsidR="005F524D">
        <w:rPr>
          <w:rStyle w:val="Style1"/>
          <w:rFonts w:eastAsia="Arial" w:cs="Arial"/>
        </w:rPr>
        <w:t xml:space="preserve"> </w:t>
      </w:r>
    </w:p>
    <w:p w14:paraId="5674E2C4" w14:textId="2118464B" w:rsidR="007166D4" w:rsidRPr="00703126" w:rsidRDefault="007166D4" w:rsidP="00703126">
      <w:pPr>
        <w:spacing w:after="160" w:line="259" w:lineRule="auto"/>
        <w:jc w:val="both"/>
        <w:rPr>
          <w:rFonts w:ascii="Arial" w:hAnsi="Arial" w:cs="Arial"/>
        </w:rPr>
      </w:pPr>
      <w:r w:rsidRPr="00703126">
        <w:rPr>
          <w:rFonts w:ascii="Arial" w:hAnsi="Arial" w:cs="Arial"/>
          <w:b/>
          <w:bCs/>
        </w:rPr>
        <w:t>Inclusivity within the programme:</w:t>
      </w:r>
      <w:r w:rsidRPr="007166D4">
        <w:rPr>
          <w:rFonts w:ascii="Arial" w:hAnsi="Arial" w:cs="Arial"/>
        </w:rPr>
        <w:t xml:space="preserve"> </w:t>
      </w:r>
      <w:r w:rsidR="00076558">
        <w:rPr>
          <w:rFonts w:ascii="Arial" w:hAnsi="Arial" w:cs="Arial"/>
        </w:rPr>
        <w:t>c</w:t>
      </w:r>
      <w:r w:rsidR="00C55335" w:rsidRPr="00C55335">
        <w:rPr>
          <w:rFonts w:ascii="Arial" w:hAnsi="Arial" w:cs="Arial"/>
        </w:rPr>
        <w:t xml:space="preserve">ourse materials, assessment types, tasks, and practical working environment are available online and accessible to all students at their convenience. The practical learning platforms are primarily </w:t>
      </w:r>
      <w:r w:rsidR="00130242">
        <w:rPr>
          <w:rFonts w:ascii="Arial" w:hAnsi="Arial" w:cs="Arial"/>
        </w:rPr>
        <w:t>game engines</w:t>
      </w:r>
      <w:r w:rsidR="00AC6057">
        <w:rPr>
          <w:rFonts w:ascii="Arial" w:hAnsi="Arial" w:cs="Arial"/>
        </w:rPr>
        <w:t xml:space="preserve"> and </w:t>
      </w:r>
      <w:r w:rsidR="006125BD">
        <w:rPr>
          <w:rFonts w:ascii="Arial" w:hAnsi="Arial" w:cs="Arial"/>
        </w:rPr>
        <w:t>software</w:t>
      </w:r>
      <w:r w:rsidR="00AC6057">
        <w:rPr>
          <w:rFonts w:ascii="Arial" w:hAnsi="Arial" w:cs="Arial"/>
        </w:rPr>
        <w:t xml:space="preserve"> that </w:t>
      </w:r>
      <w:r w:rsidR="008047B6">
        <w:rPr>
          <w:rFonts w:ascii="Arial" w:hAnsi="Arial" w:cs="Arial"/>
        </w:rPr>
        <w:t>are</w:t>
      </w:r>
      <w:r w:rsidR="00E366F9">
        <w:rPr>
          <w:rFonts w:ascii="Arial" w:hAnsi="Arial" w:cs="Arial"/>
        </w:rPr>
        <w:t xml:space="preserve"> </w:t>
      </w:r>
      <w:r w:rsidR="00E366F9" w:rsidRPr="00C55335">
        <w:rPr>
          <w:rFonts w:ascii="Arial" w:hAnsi="Arial" w:cs="Arial"/>
        </w:rPr>
        <w:t>free</w:t>
      </w:r>
      <w:r w:rsidR="00C55335" w:rsidRPr="00C55335">
        <w:rPr>
          <w:rFonts w:ascii="Arial" w:hAnsi="Arial" w:cs="Arial"/>
        </w:rPr>
        <w:t xml:space="preserve"> to enable you to practice your learning at your convenience with less effort and at any time and place.</w:t>
      </w:r>
      <w:r w:rsidRPr="007166D4">
        <w:rPr>
          <w:rFonts w:ascii="Arial" w:hAnsi="Arial" w:cs="Arial"/>
        </w:rPr>
        <w:t xml:space="preserve">  </w:t>
      </w:r>
    </w:p>
    <w:p w14:paraId="726B7BA0" w14:textId="64D73BB2" w:rsidR="00E366F9" w:rsidRDefault="003768F2" w:rsidP="00E366F9">
      <w:pPr>
        <w:spacing w:after="160" w:line="259" w:lineRule="auto"/>
        <w:jc w:val="both"/>
        <w:rPr>
          <w:rFonts w:ascii="Arial" w:hAnsi="Arial" w:cs="Arial"/>
        </w:rPr>
      </w:pPr>
      <w:r w:rsidRPr="00703126">
        <w:rPr>
          <w:rFonts w:ascii="Arial" w:hAnsi="Arial" w:cs="Arial"/>
          <w:b/>
          <w:bCs/>
        </w:rPr>
        <w:t>Dedicated Resources:</w:t>
      </w:r>
      <w:r>
        <w:rPr>
          <w:rFonts w:ascii="Arial" w:hAnsi="Arial" w:cs="Arial"/>
        </w:rPr>
        <w:t xml:space="preserve"> </w:t>
      </w:r>
      <w:r w:rsidR="00E366F9" w:rsidRPr="00E366F9">
        <w:rPr>
          <w:rFonts w:ascii="Arial" w:hAnsi="Arial" w:cs="Arial"/>
        </w:rPr>
        <w:t xml:space="preserve">you will study in our dedicated workspace, which serves as home “base” for our students - all years have their specialist labs with specialized hardware and software resources, including our virtual lab resources on a dedicated/separate network allowing you to do what is required for </w:t>
      </w:r>
      <w:r w:rsidR="00557E65">
        <w:rPr>
          <w:rFonts w:ascii="Arial" w:hAnsi="Arial" w:cs="Arial"/>
        </w:rPr>
        <w:t>Games Development.</w:t>
      </w:r>
      <w:r w:rsidR="00E366F9" w:rsidRPr="00E366F9">
        <w:rPr>
          <w:rFonts w:ascii="Arial" w:hAnsi="Arial" w:cs="Arial"/>
        </w:rPr>
        <w:t xml:space="preserve"> </w:t>
      </w:r>
    </w:p>
    <w:p w14:paraId="4A88FAD7" w14:textId="42B08C28" w:rsidR="003D23D4" w:rsidRDefault="003D23D4" w:rsidP="00E366F9">
      <w:pPr>
        <w:spacing w:after="160" w:line="259" w:lineRule="auto"/>
        <w:jc w:val="both"/>
        <w:rPr>
          <w:rFonts w:ascii="Arial" w:hAnsi="Arial" w:cs="Arial"/>
        </w:rPr>
      </w:pPr>
      <w:r w:rsidRPr="00703126">
        <w:rPr>
          <w:rFonts w:ascii="Arial" w:hAnsi="Arial" w:cs="Arial"/>
          <w:b/>
          <w:bCs/>
        </w:rPr>
        <w:t>CPD</w:t>
      </w:r>
      <w:r w:rsidR="006277D0" w:rsidRPr="00703126">
        <w:rPr>
          <w:rFonts w:ascii="Arial" w:hAnsi="Arial" w:cs="Arial"/>
          <w:b/>
          <w:bCs/>
        </w:rPr>
        <w:t>:</w:t>
      </w:r>
      <w:r w:rsidR="006277D0">
        <w:rPr>
          <w:rFonts w:ascii="Arial" w:hAnsi="Arial" w:cs="Arial"/>
        </w:rPr>
        <w:t xml:space="preserve"> </w:t>
      </w:r>
      <w:r w:rsidRPr="00302DC6">
        <w:rPr>
          <w:rFonts w:ascii="Arial" w:hAnsi="Arial" w:cs="Arial"/>
          <w:color w:val="000000" w:themeColor="text1"/>
        </w:rPr>
        <w:t xml:space="preserve">As part of your continuous professional development, you will be offered professional certification courses and participation, including Microsoft certificates with access to the Microsoft tools and materials. Alongside your degree qualification, you will be supported to obtain industry-recognized certifications for various technologies to augment your degree and validate your skills needed to succeed across various </w:t>
      </w:r>
      <w:r w:rsidR="00557E65" w:rsidRPr="00302DC6">
        <w:rPr>
          <w:rFonts w:ascii="Arial" w:hAnsi="Arial" w:cs="Arial"/>
          <w:color w:val="000000" w:themeColor="text1"/>
        </w:rPr>
        <w:t>Games Development</w:t>
      </w:r>
      <w:r w:rsidRPr="00302DC6">
        <w:rPr>
          <w:rFonts w:ascii="Arial" w:hAnsi="Arial" w:cs="Arial"/>
          <w:color w:val="000000" w:themeColor="text1"/>
        </w:rPr>
        <w:t xml:space="preserve"> careers.</w:t>
      </w:r>
    </w:p>
    <w:p w14:paraId="05DFC256" w14:textId="0C391A63" w:rsidR="000D1156" w:rsidRDefault="000D1156" w:rsidP="000D1156">
      <w:pPr>
        <w:jc w:val="both"/>
        <w:rPr>
          <w:rFonts w:ascii="Arial" w:hAnsi="Arial" w:cs="Arial"/>
        </w:rPr>
      </w:pPr>
      <w:r w:rsidRPr="000D1156">
        <w:rPr>
          <w:rFonts w:ascii="Arial" w:hAnsi="Arial" w:cs="Arial"/>
          <w:b/>
          <w:bCs/>
        </w:rPr>
        <w:t>Learning support:</w:t>
      </w:r>
      <w:r>
        <w:rPr>
          <w:rFonts w:ascii="Arial" w:hAnsi="Arial" w:cs="Arial"/>
        </w:rPr>
        <w:t xml:space="preserve"> </w:t>
      </w:r>
      <w:r w:rsidRPr="000D1156">
        <w:rPr>
          <w:rFonts w:ascii="Arial" w:hAnsi="Arial" w:cs="Arial"/>
        </w:rPr>
        <w:t>You will be adequately supported with appropriate learning resources including academic, administrative, and technical staff, dedicated computing and communication facilities which include appropriate software tools, and specific and general learning facilities including access to appropriate digital and print-based information and effective academic advice and guidance.</w:t>
      </w:r>
    </w:p>
    <w:p w14:paraId="584CEDD2" w14:textId="0F108D51" w:rsidR="006277D0" w:rsidRPr="00703126" w:rsidRDefault="006277D0" w:rsidP="0099341F">
      <w:pPr>
        <w:rPr>
          <w:rFonts w:ascii="Arial" w:hAnsi="Arial" w:cs="Arial"/>
        </w:rPr>
      </w:pPr>
      <w:r w:rsidRPr="00703126">
        <w:rPr>
          <w:rFonts w:ascii="Arial" w:hAnsi="Arial" w:cs="Arial"/>
        </w:rPr>
        <w:t>Program</w:t>
      </w:r>
      <w:r w:rsidR="00EF0CBD">
        <w:rPr>
          <w:rFonts w:ascii="Arial" w:hAnsi="Arial" w:cs="Arial"/>
        </w:rPr>
        <w:t>me</w:t>
      </w:r>
      <w:r w:rsidRPr="00703126">
        <w:rPr>
          <w:rFonts w:ascii="Arial" w:hAnsi="Arial" w:cs="Arial"/>
        </w:rPr>
        <w:t xml:space="preserve"> Design: the programme is designed to support you in being: </w:t>
      </w:r>
    </w:p>
    <w:p w14:paraId="362348AA" w14:textId="4FFDCFA3" w:rsidR="006277D0" w:rsidRPr="00703126" w:rsidRDefault="006277D0" w:rsidP="00703126">
      <w:pPr>
        <w:pStyle w:val="ListParagraph"/>
        <w:numPr>
          <w:ilvl w:val="0"/>
          <w:numId w:val="41"/>
        </w:numPr>
        <w:spacing w:after="0" w:line="240" w:lineRule="auto"/>
        <w:rPr>
          <w:rFonts w:ascii="Arial" w:hAnsi="Arial" w:cs="Arial"/>
        </w:rPr>
      </w:pPr>
      <w:r w:rsidRPr="00703126">
        <w:rPr>
          <w:rFonts w:ascii="Arial" w:hAnsi="Arial" w:cs="Arial"/>
        </w:rPr>
        <w:t xml:space="preserve">Adaptable to change. </w:t>
      </w:r>
    </w:p>
    <w:p w14:paraId="21A5B81B" w14:textId="77777777" w:rsidR="006277D0" w:rsidRPr="006277D0" w:rsidRDefault="006277D0" w:rsidP="00703126">
      <w:pPr>
        <w:pStyle w:val="ListParagraph"/>
        <w:numPr>
          <w:ilvl w:val="0"/>
          <w:numId w:val="41"/>
        </w:numPr>
        <w:spacing w:after="0" w:line="240" w:lineRule="auto"/>
        <w:rPr>
          <w:rFonts w:ascii="Arial" w:hAnsi="Arial" w:cs="Arial"/>
        </w:rPr>
      </w:pPr>
      <w:r w:rsidRPr="00703126">
        <w:rPr>
          <w:rFonts w:ascii="Arial" w:hAnsi="Arial" w:cs="Arial"/>
        </w:rPr>
        <w:t>Ethical</w:t>
      </w:r>
    </w:p>
    <w:p w14:paraId="7DC2EFA1" w14:textId="39118E0C" w:rsidR="006277D0" w:rsidRPr="00703126" w:rsidRDefault="006277D0" w:rsidP="00703126">
      <w:pPr>
        <w:pStyle w:val="ListParagraph"/>
        <w:numPr>
          <w:ilvl w:val="0"/>
          <w:numId w:val="41"/>
        </w:numPr>
        <w:spacing w:after="0" w:line="240" w:lineRule="auto"/>
        <w:rPr>
          <w:rFonts w:ascii="Arial" w:hAnsi="Arial" w:cs="Arial"/>
        </w:rPr>
      </w:pPr>
      <w:r w:rsidRPr="00703126">
        <w:rPr>
          <w:rFonts w:ascii="Arial" w:hAnsi="Arial" w:cs="Arial"/>
        </w:rPr>
        <w:t xml:space="preserve">Astute in terms of problem </w:t>
      </w:r>
      <w:r w:rsidR="00924B56" w:rsidRPr="006277D0">
        <w:rPr>
          <w:rFonts w:ascii="Arial" w:hAnsi="Arial" w:cs="Arial"/>
        </w:rPr>
        <w:t>solving.</w:t>
      </w:r>
      <w:r w:rsidRPr="00703126">
        <w:rPr>
          <w:rFonts w:ascii="Arial" w:hAnsi="Arial" w:cs="Arial"/>
        </w:rPr>
        <w:t xml:space="preserve"> </w:t>
      </w:r>
    </w:p>
    <w:p w14:paraId="06F97C89" w14:textId="1ED0F08A" w:rsidR="006277D0" w:rsidRDefault="006277D0">
      <w:pPr>
        <w:pStyle w:val="ListParagraph"/>
        <w:numPr>
          <w:ilvl w:val="0"/>
          <w:numId w:val="41"/>
        </w:numPr>
        <w:spacing w:after="0" w:line="240" w:lineRule="auto"/>
        <w:rPr>
          <w:rFonts w:ascii="Arial" w:hAnsi="Arial" w:cs="Arial"/>
        </w:rPr>
      </w:pPr>
      <w:r w:rsidRPr="00703126">
        <w:rPr>
          <w:rFonts w:ascii="Arial" w:hAnsi="Arial" w:cs="Arial"/>
        </w:rPr>
        <w:t xml:space="preserve">Innovative </w:t>
      </w:r>
    </w:p>
    <w:p w14:paraId="50A8AB15" w14:textId="5126135E" w:rsidR="00057933" w:rsidRPr="00703126" w:rsidRDefault="00057933" w:rsidP="00703126">
      <w:pPr>
        <w:pStyle w:val="ListParagraph"/>
        <w:numPr>
          <w:ilvl w:val="0"/>
          <w:numId w:val="41"/>
        </w:numPr>
        <w:spacing w:after="0" w:line="240" w:lineRule="auto"/>
        <w:rPr>
          <w:rFonts w:ascii="Arial" w:hAnsi="Arial" w:cs="Arial"/>
        </w:rPr>
      </w:pPr>
      <w:r>
        <w:rPr>
          <w:rFonts w:ascii="Arial" w:hAnsi="Arial" w:cs="Arial"/>
        </w:rPr>
        <w:lastRenderedPageBreak/>
        <w:t xml:space="preserve">Critical </w:t>
      </w:r>
    </w:p>
    <w:p w14:paraId="5AA72321" w14:textId="77777777" w:rsidR="006277D0" w:rsidRPr="00703126" w:rsidRDefault="006277D0" w:rsidP="00703126">
      <w:pPr>
        <w:pStyle w:val="ListParagraph"/>
        <w:numPr>
          <w:ilvl w:val="0"/>
          <w:numId w:val="41"/>
        </w:numPr>
        <w:spacing w:after="0" w:line="240" w:lineRule="auto"/>
        <w:rPr>
          <w:rFonts w:ascii="Arial" w:hAnsi="Arial" w:cs="Arial"/>
        </w:rPr>
      </w:pPr>
      <w:r w:rsidRPr="00703126">
        <w:rPr>
          <w:rFonts w:ascii="Arial" w:hAnsi="Arial" w:cs="Arial"/>
        </w:rPr>
        <w:t xml:space="preserve">Entrepreneurial </w:t>
      </w:r>
    </w:p>
    <w:p w14:paraId="78E4337D" w14:textId="0132421A" w:rsidR="006277D0" w:rsidRDefault="006277D0" w:rsidP="006277D0">
      <w:pPr>
        <w:pStyle w:val="ListParagraph"/>
        <w:numPr>
          <w:ilvl w:val="0"/>
          <w:numId w:val="41"/>
        </w:numPr>
        <w:spacing w:after="0" w:line="240" w:lineRule="auto"/>
        <w:rPr>
          <w:rFonts w:ascii="Arial" w:hAnsi="Arial" w:cs="Arial"/>
        </w:rPr>
      </w:pPr>
      <w:r w:rsidRPr="00703126">
        <w:rPr>
          <w:rFonts w:ascii="Arial" w:hAnsi="Arial" w:cs="Arial"/>
        </w:rPr>
        <w:t>Client-centred</w:t>
      </w:r>
    </w:p>
    <w:p w14:paraId="65AC5C59" w14:textId="77777777" w:rsidR="006277D0" w:rsidRPr="00703126" w:rsidRDefault="006277D0" w:rsidP="00703126">
      <w:pPr>
        <w:pStyle w:val="ListParagraph"/>
        <w:spacing w:after="0" w:line="240" w:lineRule="auto"/>
        <w:rPr>
          <w:rFonts w:ascii="Arial" w:hAnsi="Arial" w:cs="Arial"/>
        </w:rPr>
      </w:pPr>
    </w:p>
    <w:p w14:paraId="366DEF10" w14:textId="036D692D" w:rsidR="0039230A" w:rsidRDefault="006277D0" w:rsidP="00E52CC9">
      <w:pPr>
        <w:spacing w:after="160" w:line="259" w:lineRule="auto"/>
        <w:jc w:val="both"/>
        <w:rPr>
          <w:rFonts w:ascii="Arial" w:hAnsi="Arial" w:cs="Arial"/>
        </w:rPr>
      </w:pPr>
      <w:r w:rsidRPr="60AA45C1">
        <w:rPr>
          <w:rFonts w:ascii="Arial" w:hAnsi="Arial" w:cs="Arial"/>
          <w:b/>
          <w:bCs/>
        </w:rPr>
        <w:t>Future focussed:</w:t>
      </w:r>
      <w:r w:rsidRPr="60AA45C1">
        <w:rPr>
          <w:rFonts w:ascii="Arial" w:hAnsi="Arial" w:cs="Arial"/>
        </w:rPr>
        <w:t xml:space="preserve"> </w:t>
      </w:r>
      <w:r w:rsidR="0039230A" w:rsidRPr="60AA45C1">
        <w:rPr>
          <w:rFonts w:ascii="Arial" w:hAnsi="Arial" w:cs="Arial"/>
        </w:rPr>
        <w:t xml:space="preserve">our </w:t>
      </w:r>
      <w:r w:rsidR="00557E65" w:rsidRPr="60AA45C1">
        <w:rPr>
          <w:rFonts w:ascii="Arial" w:hAnsi="Arial" w:cs="Arial"/>
        </w:rPr>
        <w:t>Games Development</w:t>
      </w:r>
      <w:r w:rsidR="0039230A" w:rsidRPr="60AA45C1">
        <w:rPr>
          <w:rFonts w:ascii="Arial" w:hAnsi="Arial" w:cs="Arial"/>
        </w:rPr>
        <w:t xml:space="preserve"> programme will provide you with subject-specific and key transferable skills and a creative and ethical approach to your </w:t>
      </w:r>
      <w:r w:rsidR="006B5AAB" w:rsidRPr="60AA45C1">
        <w:rPr>
          <w:rFonts w:ascii="Arial" w:hAnsi="Arial" w:cs="Arial"/>
        </w:rPr>
        <w:t>game development</w:t>
      </w:r>
      <w:r w:rsidR="0039230A" w:rsidRPr="60AA45C1">
        <w:rPr>
          <w:rFonts w:ascii="Arial" w:hAnsi="Arial" w:cs="Arial"/>
        </w:rPr>
        <w:t xml:space="preserve"> carrier, equipping you with the critical and analytical knowledge to play your part in shaping the future. </w:t>
      </w:r>
    </w:p>
    <w:p w14:paraId="3A5CE15D" w14:textId="04E092D7" w:rsidR="00E52CC9" w:rsidRPr="001D5657" w:rsidRDefault="006277D0" w:rsidP="00E52CC9">
      <w:pPr>
        <w:spacing w:after="160" w:line="259" w:lineRule="auto"/>
        <w:jc w:val="both"/>
        <w:rPr>
          <w:rFonts w:ascii="Arial" w:hAnsi="Arial" w:cs="Arial"/>
        </w:rPr>
      </w:pPr>
      <w:r w:rsidRPr="006277D0">
        <w:rPr>
          <w:rFonts w:ascii="Arial" w:hAnsi="Arial" w:cs="Arial"/>
        </w:rPr>
        <w:t xml:space="preserve">The programme will </w:t>
      </w:r>
      <w:r w:rsidR="00E52CC9" w:rsidRPr="006277D0">
        <w:rPr>
          <w:rFonts w:ascii="Arial" w:hAnsi="Arial" w:cs="Arial"/>
        </w:rPr>
        <w:t>provide:</w:t>
      </w:r>
    </w:p>
    <w:p w14:paraId="5FC670FC" w14:textId="5D2E972B" w:rsidR="00FB2434" w:rsidRDefault="00FB2434" w:rsidP="00703126">
      <w:pPr>
        <w:pStyle w:val="ListParagraph"/>
        <w:numPr>
          <w:ilvl w:val="0"/>
          <w:numId w:val="41"/>
        </w:numPr>
        <w:spacing w:after="0" w:line="240" w:lineRule="auto"/>
        <w:rPr>
          <w:rFonts w:ascii="Arial" w:hAnsi="Arial" w:cs="Arial"/>
        </w:rPr>
      </w:pPr>
      <w:r>
        <w:rPr>
          <w:rFonts w:ascii="Arial" w:hAnsi="Arial" w:cs="Arial"/>
        </w:rPr>
        <w:t xml:space="preserve">The </w:t>
      </w:r>
      <w:r w:rsidRPr="00FB2434">
        <w:rPr>
          <w:rFonts w:ascii="Arial" w:hAnsi="Arial" w:cs="Arial"/>
        </w:rPr>
        <w:t>ability to apply practical and analytical skills</w:t>
      </w:r>
      <w:r w:rsidR="00F563C4" w:rsidRPr="00FB2434">
        <w:rPr>
          <w:rFonts w:ascii="Arial" w:hAnsi="Arial" w:cs="Arial"/>
        </w:rPr>
        <w:t>.</w:t>
      </w:r>
    </w:p>
    <w:p w14:paraId="5D832123" w14:textId="2F2F0351" w:rsidR="00FB2434" w:rsidRDefault="00FB2434" w:rsidP="00703126">
      <w:pPr>
        <w:pStyle w:val="ListParagraph"/>
        <w:numPr>
          <w:ilvl w:val="0"/>
          <w:numId w:val="41"/>
        </w:numPr>
        <w:spacing w:after="0" w:line="240" w:lineRule="auto"/>
        <w:rPr>
          <w:rFonts w:ascii="Arial" w:hAnsi="Arial" w:cs="Arial"/>
        </w:rPr>
      </w:pPr>
      <w:r>
        <w:rPr>
          <w:rFonts w:ascii="Arial" w:hAnsi="Arial" w:cs="Arial"/>
        </w:rPr>
        <w:t>T</w:t>
      </w:r>
      <w:r w:rsidRPr="00FB2434">
        <w:rPr>
          <w:rFonts w:ascii="Arial" w:hAnsi="Arial" w:cs="Arial"/>
        </w:rPr>
        <w:t xml:space="preserve">he ability to self-manage a significant piece of </w:t>
      </w:r>
      <w:r w:rsidR="00F563C4" w:rsidRPr="00FB2434">
        <w:rPr>
          <w:rFonts w:ascii="Arial" w:hAnsi="Arial" w:cs="Arial"/>
        </w:rPr>
        <w:t>work.</w:t>
      </w:r>
    </w:p>
    <w:p w14:paraId="4C862013" w14:textId="6352BC63" w:rsidR="00F563C4" w:rsidRDefault="00F21C9D" w:rsidP="00703126">
      <w:pPr>
        <w:pStyle w:val="ListParagraph"/>
        <w:numPr>
          <w:ilvl w:val="0"/>
          <w:numId w:val="41"/>
        </w:numPr>
        <w:spacing w:after="0" w:line="240" w:lineRule="auto"/>
        <w:rPr>
          <w:rFonts w:ascii="Arial" w:hAnsi="Arial" w:cs="Arial"/>
        </w:rPr>
      </w:pPr>
      <w:r>
        <w:rPr>
          <w:rFonts w:ascii="Arial" w:hAnsi="Arial" w:cs="Arial"/>
        </w:rPr>
        <w:t>C</w:t>
      </w:r>
      <w:r w:rsidR="00F563C4" w:rsidRPr="00F563C4">
        <w:rPr>
          <w:rFonts w:ascii="Arial" w:hAnsi="Arial" w:cs="Arial"/>
        </w:rPr>
        <w:t>ritical self-evaluation of the process</w:t>
      </w:r>
    </w:p>
    <w:p w14:paraId="102E32BD" w14:textId="1C4A0C4C"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An underpinning of computation as a creative </w:t>
      </w:r>
      <w:r w:rsidRPr="00E52CC9">
        <w:rPr>
          <w:rFonts w:ascii="Arial" w:hAnsi="Arial" w:cs="Arial"/>
        </w:rPr>
        <w:t>problem-solving</w:t>
      </w:r>
      <w:r w:rsidRPr="00703126">
        <w:rPr>
          <w:rFonts w:ascii="Arial" w:hAnsi="Arial" w:cs="Arial"/>
        </w:rPr>
        <w:t xml:space="preserve"> </w:t>
      </w:r>
      <w:r w:rsidRPr="00E52CC9">
        <w:rPr>
          <w:rFonts w:ascii="Arial" w:hAnsi="Arial" w:cs="Arial"/>
        </w:rPr>
        <w:t>practice.</w:t>
      </w:r>
      <w:r w:rsidRPr="00703126">
        <w:rPr>
          <w:rFonts w:ascii="Arial" w:hAnsi="Arial" w:cs="Arial"/>
        </w:rPr>
        <w:t xml:space="preserve"> </w:t>
      </w:r>
    </w:p>
    <w:p w14:paraId="157E6A68" w14:textId="3D16406E"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A focus on formative philosophical discourses</w:t>
      </w:r>
      <w:r w:rsidR="00DE3890">
        <w:rPr>
          <w:rFonts w:ascii="Arial" w:hAnsi="Arial" w:cs="Arial"/>
        </w:rPr>
        <w:t xml:space="preserve"> - </w:t>
      </w:r>
      <w:r w:rsidRPr="00703126">
        <w:rPr>
          <w:rFonts w:ascii="Arial" w:hAnsi="Arial" w:cs="Arial"/>
        </w:rPr>
        <w:t xml:space="preserve">ethics </w:t>
      </w:r>
    </w:p>
    <w:p w14:paraId="1272EAE6" w14:textId="54D63F8B"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A balanced focus on technical theory</w:t>
      </w:r>
      <w:r w:rsidR="00F563C4">
        <w:rPr>
          <w:rFonts w:ascii="Arial" w:hAnsi="Arial" w:cs="Arial"/>
        </w:rPr>
        <w:t xml:space="preserve">, </w:t>
      </w:r>
      <w:r w:rsidR="00F563C4" w:rsidRPr="00703126">
        <w:rPr>
          <w:rFonts w:ascii="Arial" w:hAnsi="Arial" w:cs="Arial"/>
        </w:rPr>
        <w:t>practice,</w:t>
      </w:r>
      <w:r w:rsidR="00F563C4">
        <w:rPr>
          <w:rFonts w:ascii="Arial" w:hAnsi="Arial" w:cs="Arial"/>
        </w:rPr>
        <w:t xml:space="preserve"> and </w:t>
      </w:r>
      <w:r w:rsidR="00F563C4" w:rsidRPr="00703126">
        <w:rPr>
          <w:rFonts w:ascii="Arial" w:hAnsi="Arial" w:cs="Arial"/>
        </w:rPr>
        <w:t>ability</w:t>
      </w:r>
      <w:r w:rsidR="00F563C4" w:rsidRPr="00F563C4">
        <w:rPr>
          <w:rFonts w:ascii="Arial" w:hAnsi="Arial" w:cs="Arial"/>
        </w:rPr>
        <w:t xml:space="preserve"> to recognise the legal, social, </w:t>
      </w:r>
      <w:proofErr w:type="gramStart"/>
      <w:r w:rsidR="00F563C4" w:rsidRPr="00F563C4">
        <w:rPr>
          <w:rFonts w:ascii="Arial" w:hAnsi="Arial" w:cs="Arial"/>
        </w:rPr>
        <w:t>ethical</w:t>
      </w:r>
      <w:proofErr w:type="gramEnd"/>
      <w:r w:rsidR="00F563C4" w:rsidRPr="00F563C4">
        <w:rPr>
          <w:rFonts w:ascii="Arial" w:hAnsi="Arial" w:cs="Arial"/>
        </w:rPr>
        <w:t xml:space="preserve"> and professional issues </w:t>
      </w:r>
      <w:r w:rsidR="00F563C4">
        <w:rPr>
          <w:rFonts w:ascii="Arial" w:hAnsi="Arial" w:cs="Arial"/>
        </w:rPr>
        <w:t>around the subject.</w:t>
      </w:r>
    </w:p>
    <w:p w14:paraId="5B30C06C" w14:textId="77777777"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An involvement in substantial individual and group projects </w:t>
      </w:r>
    </w:p>
    <w:p w14:paraId="49BEBC79" w14:textId="3D28BC0F"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Integrated professional practice </w:t>
      </w:r>
      <w:r w:rsidR="00F563C4">
        <w:rPr>
          <w:rFonts w:ascii="Arial" w:hAnsi="Arial" w:cs="Arial"/>
        </w:rPr>
        <w:t xml:space="preserve">and certifications </w:t>
      </w:r>
      <w:r w:rsidRPr="00703126">
        <w:rPr>
          <w:rFonts w:ascii="Arial" w:hAnsi="Arial" w:cs="Arial"/>
        </w:rPr>
        <w:t xml:space="preserve">opportunities. </w:t>
      </w:r>
    </w:p>
    <w:p w14:paraId="48CD33E7" w14:textId="16B1265A"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Live projects working with and to industry </w:t>
      </w:r>
      <w:r w:rsidRPr="00E52CC9">
        <w:rPr>
          <w:rFonts w:ascii="Arial" w:hAnsi="Arial" w:cs="Arial"/>
        </w:rPr>
        <w:t>specifications.</w:t>
      </w:r>
      <w:r w:rsidRPr="00703126">
        <w:rPr>
          <w:rFonts w:ascii="Arial" w:hAnsi="Arial" w:cs="Arial"/>
        </w:rPr>
        <w:t xml:space="preserve"> </w:t>
      </w:r>
    </w:p>
    <w:p w14:paraId="436E4F61" w14:textId="7844D709" w:rsidR="00E52CC9" w:rsidRPr="00703126"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Organised trips to experience a spectrum of applications of the </w:t>
      </w:r>
      <w:r w:rsidRPr="00E52CC9">
        <w:rPr>
          <w:rFonts w:ascii="Arial" w:hAnsi="Arial" w:cs="Arial"/>
        </w:rPr>
        <w:t>subject.</w:t>
      </w:r>
      <w:r w:rsidRPr="00703126">
        <w:rPr>
          <w:rFonts w:ascii="Arial" w:hAnsi="Arial" w:cs="Arial"/>
        </w:rPr>
        <w:t xml:space="preserve"> </w:t>
      </w:r>
    </w:p>
    <w:p w14:paraId="09758CDE" w14:textId="0F26BBC0" w:rsidR="00E52CC9" w:rsidRPr="006277D0" w:rsidRDefault="00E52CC9" w:rsidP="00703126">
      <w:pPr>
        <w:pStyle w:val="ListParagraph"/>
        <w:numPr>
          <w:ilvl w:val="0"/>
          <w:numId w:val="41"/>
        </w:numPr>
        <w:spacing w:after="0" w:line="240" w:lineRule="auto"/>
        <w:rPr>
          <w:rFonts w:ascii="Arial" w:hAnsi="Arial" w:cs="Arial"/>
        </w:rPr>
      </w:pPr>
      <w:r w:rsidRPr="00703126">
        <w:rPr>
          <w:rFonts w:ascii="Arial" w:hAnsi="Arial" w:cs="Arial"/>
        </w:rPr>
        <w:t xml:space="preserve">Team working opportunities throughout which mirror and prepare you for working in </w:t>
      </w:r>
      <w:r w:rsidRPr="00E52CC9">
        <w:rPr>
          <w:rFonts w:ascii="Arial" w:hAnsi="Arial" w:cs="Arial"/>
        </w:rPr>
        <w:t>industry.</w:t>
      </w:r>
    </w:p>
    <w:p w14:paraId="56F89CC8" w14:textId="6D03671F" w:rsidR="41316BA4" w:rsidRDefault="41316BA4" w:rsidP="779AF824">
      <w:pPr>
        <w:spacing w:after="0" w:line="240" w:lineRule="auto"/>
        <w:rPr>
          <w:rStyle w:val="Style1"/>
          <w:rFonts w:ascii="Calibri" w:hAnsi="Calibri"/>
        </w:rPr>
      </w:pPr>
    </w:p>
    <w:p w14:paraId="51C89291" w14:textId="77777777" w:rsidR="004B5EE3" w:rsidRPr="000B6E41" w:rsidRDefault="004B5EE3" w:rsidP="3E395D72">
      <w:pPr>
        <w:spacing w:after="0" w:line="240" w:lineRule="auto"/>
        <w:rPr>
          <w:rStyle w:val="Style1"/>
          <w:rFonts w:eastAsiaTheme="minorEastAsia" w:cs="Arial"/>
        </w:rPr>
      </w:pPr>
    </w:p>
    <w:p w14:paraId="137A1DF0" w14:textId="62118F2E" w:rsidR="00E548C9" w:rsidRPr="000B6E41" w:rsidRDefault="00E548C9" w:rsidP="3E395D72">
      <w:pPr>
        <w:pStyle w:val="Heading1"/>
        <w:rPr>
          <w:rStyle w:val="Style1"/>
          <w:rFonts w:eastAsiaTheme="minorEastAsia"/>
          <w:sz w:val="24"/>
        </w:rPr>
      </w:pPr>
      <w:r w:rsidRPr="3E395D72">
        <w:rPr>
          <w:rStyle w:val="Style1"/>
          <w:rFonts w:eastAsiaTheme="minorEastAsia"/>
          <w:sz w:val="24"/>
        </w:rPr>
        <w:t xml:space="preserve">Admissions </w:t>
      </w:r>
      <w:r w:rsidR="009A710B" w:rsidRPr="3E395D72">
        <w:rPr>
          <w:rStyle w:val="Style1"/>
          <w:rFonts w:eastAsiaTheme="minorEastAsia"/>
          <w:sz w:val="24"/>
        </w:rPr>
        <w:t>c</w:t>
      </w:r>
      <w:r w:rsidRPr="3E395D72">
        <w:rPr>
          <w:rStyle w:val="Style1"/>
          <w:rFonts w:eastAsiaTheme="minorEastAsia"/>
          <w:sz w:val="24"/>
        </w:rPr>
        <w:t>riteria</w:t>
      </w:r>
    </w:p>
    <w:p w14:paraId="522BAD70" w14:textId="3E03E7A4" w:rsidR="70EAD8CA" w:rsidRDefault="00924B56">
      <w:pPr>
        <w:rPr>
          <w:rFonts w:ascii="Arial" w:eastAsiaTheme="minorEastAsia" w:hAnsi="Arial" w:cs="Arial"/>
        </w:rPr>
      </w:pPr>
      <w:r w:rsidRPr="00924B56">
        <w:rPr>
          <w:rFonts w:ascii="Arial" w:eastAsia="Arial" w:hAnsi="Arial" w:cs="Arial"/>
        </w:rPr>
        <w:t>You must meet the University’s general entry criteria for undergraduate study.</w:t>
      </w:r>
      <w:r w:rsidR="021503CD" w:rsidRPr="68DB994C">
        <w:rPr>
          <w:rFonts w:ascii="Arial" w:eastAsiaTheme="minorEastAsia" w:hAnsi="Arial" w:cs="Arial"/>
        </w:rPr>
        <w:t xml:space="preserve"> </w:t>
      </w:r>
    </w:p>
    <w:p w14:paraId="3A9D9D2F" w14:textId="3B1D53A6" w:rsidR="54A602DA" w:rsidRDefault="54A602DA">
      <w:pPr>
        <w:rPr>
          <w:rFonts w:ascii="Arial" w:eastAsia="Arial" w:hAnsi="Arial" w:cs="Arial"/>
        </w:rPr>
      </w:pPr>
      <w:r w:rsidRPr="68DB994C">
        <w:rPr>
          <w:rFonts w:ascii="Arial" w:eastAsia="Arial" w:hAnsi="Arial" w:cs="Arial"/>
        </w:rPr>
        <w:t xml:space="preserve">If your first language is not English, you may need to take an IELTS test or an equivalent qualification accepted by the University (see </w:t>
      </w:r>
      <w:hyperlink r:id="rId13">
        <w:r w:rsidRPr="68DB994C">
          <w:rPr>
            <w:rStyle w:val="Hyperlink"/>
            <w:rFonts w:ascii="Arial" w:eastAsia="Arial" w:hAnsi="Arial" w:cs="Arial"/>
          </w:rPr>
          <w:t>https://www.yorksj.ac.uk/international/how-to-apply/english-language-requirements/</w:t>
        </w:r>
      </w:hyperlink>
      <w:r w:rsidRPr="68DB994C">
        <w:rPr>
          <w:rFonts w:ascii="Arial" w:eastAsia="Arial" w:hAnsi="Arial" w:cs="Arial"/>
        </w:rPr>
        <w:t>).</w:t>
      </w:r>
    </w:p>
    <w:p w14:paraId="6F1EDF91" w14:textId="7EEB28FB" w:rsidR="00184DBD" w:rsidRPr="00DE3890" w:rsidRDefault="00184DBD">
      <w:pPr>
        <w:rPr>
          <w:rFonts w:ascii="Arial" w:eastAsia="Arial" w:hAnsi="Arial" w:cs="Arial"/>
        </w:rPr>
      </w:pPr>
      <w:r w:rsidRPr="00DE3890">
        <w:rPr>
          <w:rFonts w:ascii="Arial" w:eastAsia="Arial" w:hAnsi="Arial" w:cs="Arial"/>
        </w:rPr>
        <w:t xml:space="preserve">If you do not have traditional qualifications, you may be eligible for entry </w:t>
      </w:r>
      <w:proofErr w:type="gramStart"/>
      <w:r w:rsidRPr="00DE3890">
        <w:rPr>
          <w:rFonts w:ascii="Arial" w:eastAsia="Arial" w:hAnsi="Arial" w:cs="Arial"/>
        </w:rPr>
        <w:t>on the basis of</w:t>
      </w:r>
      <w:proofErr w:type="gramEnd"/>
      <w:r w:rsidRPr="00DE3890">
        <w:rPr>
          <w:rFonts w:ascii="Arial" w:eastAsia="Arial" w:hAnsi="Arial" w:cs="Arial"/>
        </w:rPr>
        <w:t xml:space="preserve"> Accredited Prior (Experiential) Learning (APL/APEL). We also consider applications for entry with advanced standing.</w:t>
      </w:r>
    </w:p>
    <w:p w14:paraId="405E2B72" w14:textId="1A0AD19A" w:rsidR="00E548C9" w:rsidRPr="000B6E41" w:rsidRDefault="00E548C9" w:rsidP="3E395D72">
      <w:pPr>
        <w:pStyle w:val="Heading1"/>
        <w:rPr>
          <w:rFonts w:eastAsiaTheme="minorEastAsia"/>
        </w:rPr>
      </w:pPr>
      <w:r w:rsidRPr="3E395D72">
        <w:rPr>
          <w:rFonts w:eastAsiaTheme="minorEastAsia"/>
        </w:rPr>
        <w:t xml:space="preserve">Programme </w:t>
      </w:r>
      <w:r w:rsidR="009A710B" w:rsidRPr="3E395D72">
        <w:rPr>
          <w:rFonts w:eastAsiaTheme="minorEastAsia"/>
        </w:rPr>
        <w:t>a</w:t>
      </w:r>
      <w:r w:rsidRPr="3E395D72">
        <w:rPr>
          <w:rFonts w:eastAsiaTheme="minorEastAsia"/>
        </w:rPr>
        <w:t>im(s)</w:t>
      </w:r>
    </w:p>
    <w:p w14:paraId="00B13905" w14:textId="7FA5A7D2" w:rsidR="008814E3" w:rsidRPr="00703126" w:rsidRDefault="746D1FC1" w:rsidP="723A0033">
      <w:pPr>
        <w:pStyle w:val="Heading1"/>
        <w:jc w:val="both"/>
        <w:rPr>
          <w:rFonts w:eastAsia="Arial"/>
        </w:rPr>
      </w:pPr>
      <w:r w:rsidRPr="723A0033">
        <w:rPr>
          <w:rFonts w:eastAsia="Arial"/>
        </w:rPr>
        <w:t>Th</w:t>
      </w:r>
      <w:r w:rsidR="7CE70745" w:rsidRPr="723A0033">
        <w:rPr>
          <w:rFonts w:eastAsia="Arial"/>
        </w:rPr>
        <w:t>e</w:t>
      </w:r>
      <w:r w:rsidRPr="723A0033">
        <w:rPr>
          <w:rFonts w:eastAsia="Arial"/>
        </w:rPr>
        <w:t xml:space="preserve"> </w:t>
      </w:r>
      <w:r w:rsidR="7CE70745" w:rsidRPr="723A0033">
        <w:rPr>
          <w:rFonts w:eastAsia="Arial"/>
        </w:rPr>
        <w:t xml:space="preserve">purpose of this programme is to </w:t>
      </w:r>
      <w:r w:rsidR="33A53D2C" w:rsidRPr="723A0033">
        <w:rPr>
          <w:rFonts w:eastAsia="Arial"/>
        </w:rPr>
        <w:t xml:space="preserve">provide you with an excellent education experience </w:t>
      </w:r>
      <w:r w:rsidR="008814E3" w:rsidRPr="723A0033">
        <w:rPr>
          <w:rFonts w:eastAsia="Arial"/>
          <w:b w:val="0"/>
          <w:sz w:val="22"/>
          <w:szCs w:val="22"/>
        </w:rPr>
        <w:t xml:space="preserve">with the necessary technical and higher-level reasoning skills </w:t>
      </w:r>
      <w:r w:rsidR="008814E3" w:rsidRPr="723A0033">
        <w:rPr>
          <w:rFonts w:eastAsia="Arial"/>
        </w:rPr>
        <w:t>that enables you to</w:t>
      </w:r>
      <w:r w:rsidR="4F06DF4B" w:rsidRPr="723A0033">
        <w:rPr>
          <w:rFonts w:eastAsia="Arial"/>
        </w:rPr>
        <w:t xml:space="preserve"> become</w:t>
      </w:r>
      <w:r w:rsidR="008814E3" w:rsidRPr="723A0033">
        <w:rPr>
          <w:rFonts w:eastAsia="Arial"/>
        </w:rPr>
        <w:t xml:space="preserve"> </w:t>
      </w:r>
      <w:r w:rsidR="008814E3" w:rsidRPr="723A0033">
        <w:rPr>
          <w:rFonts w:eastAsia="Arial"/>
          <w:b w:val="0"/>
          <w:sz w:val="22"/>
          <w:szCs w:val="22"/>
        </w:rPr>
        <w:t xml:space="preserve">a </w:t>
      </w:r>
      <w:r w:rsidR="00DF2B4C">
        <w:rPr>
          <w:rFonts w:eastAsia="Arial"/>
          <w:b w:val="0"/>
          <w:sz w:val="22"/>
          <w:szCs w:val="22"/>
        </w:rPr>
        <w:t>Games Development</w:t>
      </w:r>
      <w:r w:rsidR="008814E3" w:rsidRPr="723A0033">
        <w:rPr>
          <w:rFonts w:eastAsia="Arial"/>
          <w:b w:val="0"/>
          <w:sz w:val="22"/>
          <w:szCs w:val="22"/>
        </w:rPr>
        <w:t xml:space="preserve"> expert/specialist, with multiple opportunities to learn and acquire professional certifications and accreditation.</w:t>
      </w:r>
    </w:p>
    <w:p w14:paraId="540088B4" w14:textId="77777777" w:rsidR="00B7214E" w:rsidRPr="00703126" w:rsidRDefault="00B7214E" w:rsidP="007036C7">
      <w:pPr>
        <w:pStyle w:val="ListParagraph"/>
        <w:spacing w:after="0" w:line="240" w:lineRule="auto"/>
      </w:pPr>
    </w:p>
    <w:p w14:paraId="7B81FF99" w14:textId="35494B5F" w:rsidR="00282B10" w:rsidRPr="000B6E41" w:rsidRDefault="00AA181E" w:rsidP="00282B10">
      <w:pPr>
        <w:spacing w:after="0" w:line="240" w:lineRule="auto"/>
        <w:rPr>
          <w:rFonts w:ascii="Arial" w:eastAsiaTheme="minorEastAsia" w:hAnsi="Arial" w:cs="Arial"/>
        </w:rPr>
      </w:pPr>
      <w:bookmarkStart w:id="1" w:name="outcomes"/>
      <w:r w:rsidRPr="000B6E41">
        <w:rPr>
          <w:rFonts w:ascii="Arial" w:eastAsiaTheme="minorEastAsia" w:hAnsi="Arial" w:cs="Arial"/>
        </w:rPr>
        <w:t xml:space="preserve">Upon successful completion of the </w:t>
      </w:r>
      <w:r w:rsidR="00661988" w:rsidRPr="000B6E41">
        <w:rPr>
          <w:rFonts w:ascii="Arial" w:eastAsiaTheme="minorEastAsia" w:hAnsi="Arial" w:cs="Arial"/>
        </w:rPr>
        <w:t>programme,</w:t>
      </w:r>
      <w:r w:rsidRPr="000B6E41">
        <w:rPr>
          <w:rFonts w:ascii="Arial" w:eastAsiaTheme="minorEastAsia" w:hAnsi="Arial" w:cs="Arial"/>
        </w:rPr>
        <w:t xml:space="preserve"> </w:t>
      </w:r>
      <w:r w:rsidR="6EAD1307" w:rsidRPr="000B6E41">
        <w:rPr>
          <w:rFonts w:ascii="Arial" w:eastAsiaTheme="minorEastAsia" w:hAnsi="Arial" w:cs="Arial"/>
        </w:rPr>
        <w:t>you</w:t>
      </w:r>
      <w:r w:rsidRPr="000B6E41">
        <w:rPr>
          <w:rFonts w:ascii="Arial" w:eastAsiaTheme="minorEastAsia" w:hAnsi="Arial" w:cs="Arial"/>
        </w:rPr>
        <w:t xml:space="preserve"> will be able to:</w:t>
      </w:r>
      <w:bookmarkEnd w:id="1"/>
    </w:p>
    <w:p w14:paraId="45378159" w14:textId="77777777" w:rsidR="00282B10" w:rsidRPr="000B6E41" w:rsidRDefault="00282B10" w:rsidP="00282B10">
      <w:pPr>
        <w:spacing w:after="0" w:line="240" w:lineRule="auto"/>
        <w:rPr>
          <w:rFonts w:ascii="Arial" w:eastAsiaTheme="minorEastAsia" w:hAnsi="Arial" w:cs="Arial"/>
        </w:rPr>
      </w:pPr>
    </w:p>
    <w:p w14:paraId="7D6A1B67" w14:textId="784AC852" w:rsidR="001C08AF" w:rsidRDefault="005870FD" w:rsidP="009A710B">
      <w:pPr>
        <w:pStyle w:val="Heading2"/>
        <w:rPr>
          <w:rFonts w:eastAsiaTheme="minorEastAsia"/>
        </w:rPr>
      </w:pPr>
      <w:r w:rsidRPr="000B6E41">
        <w:rPr>
          <w:rFonts w:eastAsiaTheme="minorEastAsia"/>
        </w:rPr>
        <w:t xml:space="preserve">Level </w:t>
      </w:r>
      <w:r w:rsidR="00AA181E" w:rsidRPr="000B6E41">
        <w:rPr>
          <w:rFonts w:eastAsiaTheme="minorEastAsia"/>
        </w:rPr>
        <w:t>4</w:t>
      </w:r>
    </w:p>
    <w:p w14:paraId="67F3FA4E" w14:textId="77777777" w:rsidR="009F03D5" w:rsidRPr="009F03D5" w:rsidRDefault="009F03D5" w:rsidP="009F03D5"/>
    <w:p w14:paraId="75CF4309" w14:textId="4CF6B2FE" w:rsidR="009F03D5" w:rsidRDefault="6C50873E" w:rsidP="1EBB10DB">
      <w:pPr>
        <w:pStyle w:val="ListParagraph"/>
        <w:numPr>
          <w:ilvl w:val="0"/>
          <w:numId w:val="20"/>
        </w:numPr>
        <w:spacing w:after="120" w:line="240" w:lineRule="auto"/>
        <w:ind w:left="540" w:hanging="540"/>
        <w:contextualSpacing w:val="0"/>
        <w:jc w:val="both"/>
        <w:rPr>
          <w:rStyle w:val="Style1"/>
          <w:rFonts w:eastAsiaTheme="minorEastAsia" w:cs="Arial"/>
        </w:rPr>
      </w:pPr>
      <w:r w:rsidRPr="53C74183">
        <w:rPr>
          <w:rStyle w:val="Style1"/>
          <w:rFonts w:eastAsiaTheme="minorEastAsia" w:cs="Arial"/>
        </w:rPr>
        <w:t>Demonstrate ability to deploy appropriate theory, practices and tools for the specification, design, implementation, and evaluation of computer-based systems.</w:t>
      </w:r>
      <w:r w:rsidR="1FD93D21" w:rsidRPr="53C74183">
        <w:rPr>
          <w:rStyle w:val="Style1"/>
          <w:rFonts w:eastAsiaTheme="minorEastAsia" w:cs="Arial"/>
        </w:rPr>
        <w:t xml:space="preserve"> </w:t>
      </w:r>
    </w:p>
    <w:p w14:paraId="574570FD" w14:textId="5F02E592" w:rsidR="009F03D5" w:rsidRDefault="009F03D5" w:rsidP="53C74183">
      <w:pPr>
        <w:pStyle w:val="ListParagraph"/>
        <w:numPr>
          <w:ilvl w:val="0"/>
          <w:numId w:val="20"/>
        </w:numPr>
        <w:spacing w:after="120" w:line="240" w:lineRule="auto"/>
        <w:ind w:left="540" w:hanging="540"/>
        <w:contextualSpacing w:val="0"/>
        <w:jc w:val="both"/>
        <w:rPr>
          <w:rStyle w:val="Style1"/>
          <w:rFonts w:eastAsiaTheme="minorEastAsia" w:cs="Arial"/>
        </w:rPr>
      </w:pPr>
      <w:r w:rsidRPr="53C74183">
        <w:rPr>
          <w:rStyle w:val="Style1"/>
          <w:rFonts w:eastAsiaTheme="minorEastAsia" w:cs="Arial"/>
        </w:rPr>
        <w:t>Demonstrate knowledge and understanding of essential facts, concepts, principles, and theories relating to computing and computer applications.</w:t>
      </w:r>
      <w:r w:rsidR="647053B2" w:rsidRPr="53C74183">
        <w:rPr>
          <w:rStyle w:val="Style1"/>
          <w:rFonts w:eastAsiaTheme="minorEastAsia" w:cs="Arial"/>
        </w:rPr>
        <w:t xml:space="preserve"> This includes a knowledge of games development vocabulary and jargon, of games development frameworks</w:t>
      </w:r>
      <w:r w:rsidR="0EB2A31B" w:rsidRPr="53C74183">
        <w:rPr>
          <w:rStyle w:val="Style1"/>
          <w:rFonts w:eastAsiaTheme="minorEastAsia" w:cs="Arial"/>
        </w:rPr>
        <w:t>, game analysis and criticism.</w:t>
      </w:r>
    </w:p>
    <w:p w14:paraId="0C717080" w14:textId="57E866EE" w:rsidR="009F03D5" w:rsidRDefault="009F03D5" w:rsidP="53C74183">
      <w:pPr>
        <w:pStyle w:val="ListParagraph"/>
        <w:numPr>
          <w:ilvl w:val="0"/>
          <w:numId w:val="20"/>
        </w:numPr>
        <w:spacing w:after="120" w:line="240" w:lineRule="auto"/>
        <w:ind w:left="540" w:hanging="540"/>
        <w:contextualSpacing w:val="0"/>
        <w:jc w:val="both"/>
        <w:rPr>
          <w:rStyle w:val="Style1"/>
          <w:rFonts w:eastAsiaTheme="minorEastAsia" w:cs="Arial"/>
        </w:rPr>
      </w:pPr>
      <w:r w:rsidRPr="53C74183">
        <w:rPr>
          <w:rStyle w:val="Style1"/>
          <w:rFonts w:eastAsiaTheme="minorEastAsia" w:cs="Arial"/>
        </w:rPr>
        <w:t>Recognise and analyse criteria and specifications appropriate to specific problems, and plan strategies for their solution</w:t>
      </w:r>
      <w:r w:rsidR="672FB6A5" w:rsidRPr="53C74183">
        <w:rPr>
          <w:rStyle w:val="Style1"/>
          <w:rFonts w:eastAsiaTheme="minorEastAsia" w:cs="Arial"/>
        </w:rPr>
        <w:t>. This includes awareness of different games programming libraries and game engines.</w:t>
      </w:r>
    </w:p>
    <w:p w14:paraId="0C0CB6C7" w14:textId="7A60FFA8" w:rsidR="009F03D5" w:rsidRDefault="009F03D5" w:rsidP="00ED4DF3">
      <w:pPr>
        <w:pStyle w:val="ListParagraph"/>
        <w:numPr>
          <w:ilvl w:val="0"/>
          <w:numId w:val="20"/>
        </w:numPr>
        <w:spacing w:after="120" w:line="240" w:lineRule="auto"/>
        <w:ind w:left="540" w:hanging="540"/>
        <w:contextualSpacing w:val="0"/>
        <w:jc w:val="both"/>
        <w:rPr>
          <w:rStyle w:val="Style1"/>
          <w:rFonts w:eastAsiaTheme="minorEastAsia" w:cs="Arial"/>
        </w:rPr>
      </w:pPr>
      <w:r w:rsidRPr="009F03D5">
        <w:rPr>
          <w:rStyle w:val="Style1"/>
          <w:rFonts w:eastAsiaTheme="minorEastAsia" w:cs="Arial"/>
        </w:rPr>
        <w:t>Demonstrate the use of knowledge and understanding in the modelling and design of computer-based systems for the purposes of comprehension, communication, prediction, and the understanding of trade-off.</w:t>
      </w:r>
    </w:p>
    <w:p w14:paraId="763CCFEE" w14:textId="65639862" w:rsidR="009F03D5" w:rsidRDefault="009F03D5" w:rsidP="00ED4DF3">
      <w:pPr>
        <w:pStyle w:val="ListParagraph"/>
        <w:numPr>
          <w:ilvl w:val="0"/>
          <w:numId w:val="20"/>
        </w:numPr>
        <w:spacing w:after="120" w:line="240" w:lineRule="auto"/>
        <w:ind w:left="540" w:hanging="540"/>
        <w:contextualSpacing w:val="0"/>
        <w:jc w:val="both"/>
        <w:rPr>
          <w:rStyle w:val="Style1"/>
          <w:rFonts w:eastAsiaTheme="minorEastAsia" w:cs="Arial"/>
        </w:rPr>
      </w:pPr>
      <w:r w:rsidRPr="009F03D5">
        <w:rPr>
          <w:rStyle w:val="Style1"/>
          <w:rFonts w:eastAsiaTheme="minorEastAsia" w:cs="Arial"/>
        </w:rPr>
        <w:lastRenderedPageBreak/>
        <w:t>Analyse the extent to which a computer-based system meets the criteria defined for its current use and future development.</w:t>
      </w:r>
    </w:p>
    <w:p w14:paraId="38D9D393" w14:textId="66B9E745" w:rsidR="009F03D5" w:rsidRDefault="6C50873E" w:rsidP="1EBB10DB">
      <w:pPr>
        <w:pStyle w:val="ListParagraph"/>
        <w:numPr>
          <w:ilvl w:val="0"/>
          <w:numId w:val="20"/>
        </w:numPr>
        <w:spacing w:after="120" w:line="240" w:lineRule="auto"/>
        <w:ind w:left="540" w:hanging="540"/>
        <w:contextualSpacing w:val="0"/>
        <w:jc w:val="both"/>
        <w:rPr>
          <w:rStyle w:val="Style1"/>
          <w:rFonts w:eastAsiaTheme="minorEastAsia" w:cs="Arial"/>
        </w:rPr>
      </w:pPr>
      <w:r w:rsidRPr="53C74183">
        <w:rPr>
          <w:rStyle w:val="Style1"/>
          <w:rFonts w:eastAsiaTheme="minorEastAsia" w:cs="Arial"/>
        </w:rPr>
        <w:t>Demonstrate</w:t>
      </w:r>
      <w:r w:rsidR="00B92C57">
        <w:rPr>
          <w:rStyle w:val="Style1"/>
          <w:rFonts w:eastAsiaTheme="minorEastAsia" w:cs="Arial"/>
        </w:rPr>
        <w:t xml:space="preserve"> the </w:t>
      </w:r>
      <w:r w:rsidRPr="53C74183">
        <w:rPr>
          <w:rStyle w:val="Style1"/>
          <w:rFonts w:eastAsiaTheme="minorEastAsia" w:cs="Arial"/>
        </w:rPr>
        <w:t>ability to recognise and analyse criteria and specifications appropriate to specific problems, and plan strategies for their solution</w:t>
      </w:r>
      <w:r w:rsidR="329A9841" w:rsidRPr="53C74183">
        <w:rPr>
          <w:rStyle w:val="Style1"/>
          <w:rFonts w:eastAsiaTheme="minorEastAsia" w:cs="Arial"/>
        </w:rPr>
        <w:t>. In games this means knowing which library or engine is appropriate for which game types.</w:t>
      </w:r>
    </w:p>
    <w:p w14:paraId="6BBDA7CB" w14:textId="77777777" w:rsidR="00993D44" w:rsidRDefault="00993D44" w:rsidP="00993D44">
      <w:pPr>
        <w:pStyle w:val="ListParagraph"/>
        <w:spacing w:after="120" w:line="240" w:lineRule="auto"/>
        <w:ind w:left="540"/>
        <w:contextualSpacing w:val="0"/>
        <w:jc w:val="both"/>
        <w:rPr>
          <w:rStyle w:val="Style1"/>
          <w:rFonts w:eastAsiaTheme="minorEastAsia" w:cs="Arial"/>
        </w:rPr>
      </w:pPr>
    </w:p>
    <w:p w14:paraId="017163FD" w14:textId="77777777" w:rsidR="002E3F74" w:rsidRPr="000B6E41" w:rsidRDefault="002E3F74" w:rsidP="005E5425">
      <w:pPr>
        <w:pStyle w:val="Heading2"/>
        <w:rPr>
          <w:rFonts w:eastAsiaTheme="minorEastAsia"/>
        </w:rPr>
      </w:pPr>
      <w:r w:rsidRPr="000B6E41">
        <w:rPr>
          <w:rFonts w:eastAsiaTheme="minorEastAsia"/>
        </w:rPr>
        <w:t>Level 5</w:t>
      </w:r>
    </w:p>
    <w:p w14:paraId="58C661FD" w14:textId="77777777" w:rsidR="00793C14" w:rsidRPr="005A784A" w:rsidRDefault="00793C14" w:rsidP="00793C14">
      <w:pPr>
        <w:spacing w:after="120" w:line="240" w:lineRule="auto"/>
        <w:jc w:val="both"/>
        <w:rPr>
          <w:rStyle w:val="Style1"/>
          <w:rFonts w:eastAsiaTheme="minorEastAsia" w:cs="Arial"/>
          <w:bCs/>
          <w:szCs w:val="24"/>
        </w:rPr>
      </w:pPr>
    </w:p>
    <w:p w14:paraId="6A714331" w14:textId="4F1F768D" w:rsidR="00CD46DF" w:rsidRDefault="00CD46DF" w:rsidP="53C74183">
      <w:pPr>
        <w:pStyle w:val="ListParagraph"/>
        <w:numPr>
          <w:ilvl w:val="1"/>
          <w:numId w:val="45"/>
        </w:numPr>
        <w:spacing w:after="120" w:line="240" w:lineRule="auto"/>
        <w:jc w:val="both"/>
        <w:rPr>
          <w:rStyle w:val="Style1"/>
          <w:rFonts w:eastAsiaTheme="minorEastAsia" w:cs="Arial"/>
        </w:rPr>
      </w:pPr>
      <w:r w:rsidRPr="53C74183">
        <w:rPr>
          <w:rStyle w:val="Style1"/>
          <w:rFonts w:eastAsiaTheme="minorEastAsia" w:cs="Arial"/>
        </w:rPr>
        <w:t>Recognise the legal, social, ethical, and professional issues relating to computing technology and appropriate professional, ethical and legal practices, and standards</w:t>
      </w:r>
      <w:r w:rsidR="56F9EBF3" w:rsidRPr="53C74183">
        <w:rPr>
          <w:rStyle w:val="Style1"/>
          <w:rFonts w:eastAsiaTheme="minorEastAsia" w:cs="Arial"/>
        </w:rPr>
        <w:t>, and the ability to apply this to games and game related technologies.</w:t>
      </w:r>
    </w:p>
    <w:p w14:paraId="2788434F" w14:textId="38C297B7" w:rsidR="00905D57" w:rsidRDefault="00497E39" w:rsidP="53C74183">
      <w:pPr>
        <w:pStyle w:val="ListParagraph"/>
        <w:numPr>
          <w:ilvl w:val="1"/>
          <w:numId w:val="45"/>
        </w:numPr>
        <w:spacing w:after="120" w:line="240" w:lineRule="auto"/>
        <w:jc w:val="both"/>
        <w:rPr>
          <w:rStyle w:val="Style1"/>
          <w:rFonts w:eastAsiaTheme="minorEastAsia" w:cs="Arial"/>
        </w:rPr>
      </w:pPr>
      <w:r w:rsidRPr="53C74183">
        <w:rPr>
          <w:rStyle w:val="Style1"/>
          <w:rFonts w:eastAsiaTheme="minorEastAsia" w:cs="Arial"/>
        </w:rPr>
        <w:t>Recognise any risks or safety aspects that may be involved in the operation of computing and information systems within a given context.</w:t>
      </w:r>
      <w:r w:rsidR="297F31C4" w:rsidRPr="53C74183">
        <w:rPr>
          <w:rStyle w:val="Style1"/>
          <w:rFonts w:eastAsiaTheme="minorEastAsia" w:cs="Arial"/>
        </w:rPr>
        <w:t xml:space="preserve"> Be aware of the growing ethical issues around games and the games industry.</w:t>
      </w:r>
    </w:p>
    <w:p w14:paraId="7D679388" w14:textId="0DBB0598" w:rsidR="00B96E92" w:rsidRDefault="00B96E92" w:rsidP="53C74183">
      <w:pPr>
        <w:pStyle w:val="ListParagraph"/>
        <w:numPr>
          <w:ilvl w:val="1"/>
          <w:numId w:val="45"/>
        </w:numPr>
        <w:spacing w:after="120" w:line="240" w:lineRule="auto"/>
        <w:jc w:val="both"/>
        <w:rPr>
          <w:rStyle w:val="Style1"/>
          <w:rFonts w:eastAsiaTheme="minorEastAsia" w:cs="Arial"/>
        </w:rPr>
      </w:pPr>
      <w:r w:rsidRPr="53C74183">
        <w:rPr>
          <w:rStyle w:val="Style1"/>
          <w:rFonts w:eastAsiaTheme="minorEastAsia" w:cs="Arial"/>
        </w:rPr>
        <w:t xml:space="preserve">Apply appropriate theory, practices and tools for the specification, design, </w:t>
      </w:r>
      <w:proofErr w:type="gramStart"/>
      <w:r w:rsidRPr="53C74183">
        <w:rPr>
          <w:rStyle w:val="Style1"/>
          <w:rFonts w:eastAsiaTheme="minorEastAsia" w:cs="Arial"/>
        </w:rPr>
        <w:t>development</w:t>
      </w:r>
      <w:proofErr w:type="gramEnd"/>
      <w:r w:rsidRPr="53C74183">
        <w:rPr>
          <w:rStyle w:val="Style1"/>
          <w:rFonts w:eastAsiaTheme="minorEastAsia" w:cs="Arial"/>
        </w:rPr>
        <w:t xml:space="preserve"> and evaluation of intermediate computing systems including programming in a high</w:t>
      </w:r>
      <w:r w:rsidR="52A410EF" w:rsidRPr="53C74183">
        <w:rPr>
          <w:rStyle w:val="Style1"/>
          <w:rFonts w:eastAsiaTheme="minorEastAsia" w:cs="Arial"/>
        </w:rPr>
        <w:t>-</w:t>
      </w:r>
      <w:r w:rsidRPr="53C74183">
        <w:rPr>
          <w:rStyle w:val="Style1"/>
          <w:rFonts w:eastAsiaTheme="minorEastAsia" w:cs="Arial"/>
        </w:rPr>
        <w:t>level language;</w:t>
      </w:r>
      <w:r w:rsidR="4AE7F8F7" w:rsidRPr="53C74183">
        <w:rPr>
          <w:rStyle w:val="Style1"/>
          <w:rFonts w:eastAsiaTheme="minorEastAsia" w:cs="Arial"/>
        </w:rPr>
        <w:t xml:space="preserve"> apply this knowledge to the development of games using game technologies.</w:t>
      </w:r>
    </w:p>
    <w:p w14:paraId="1CDDAD4A" w14:textId="021BC821" w:rsidR="00B96E92" w:rsidRDefault="00B96E92" w:rsidP="53C74183">
      <w:pPr>
        <w:pStyle w:val="ListParagraph"/>
        <w:numPr>
          <w:ilvl w:val="1"/>
          <w:numId w:val="45"/>
        </w:numPr>
        <w:spacing w:after="120" w:line="240" w:lineRule="auto"/>
        <w:jc w:val="both"/>
        <w:rPr>
          <w:rStyle w:val="Style1"/>
          <w:rFonts w:eastAsiaTheme="minorEastAsia" w:cs="Arial"/>
        </w:rPr>
      </w:pPr>
      <w:r w:rsidRPr="53C74183">
        <w:rPr>
          <w:rStyle w:val="Style1"/>
          <w:rFonts w:eastAsiaTheme="minorEastAsia" w:cs="Arial"/>
        </w:rPr>
        <w:t xml:space="preserve">Apply the principles, methods, and tools of systems design to develop information systems that meet business </w:t>
      </w:r>
      <w:r w:rsidR="78A6EA47" w:rsidRPr="53C74183">
        <w:rPr>
          <w:rStyle w:val="Style1"/>
          <w:rFonts w:eastAsiaTheme="minorEastAsia" w:cs="Arial"/>
        </w:rPr>
        <w:t>needs.</w:t>
      </w:r>
    </w:p>
    <w:p w14:paraId="4045525B" w14:textId="4ADC3202" w:rsidR="00B96E92" w:rsidRDefault="00E41731" w:rsidP="53C74183">
      <w:pPr>
        <w:pStyle w:val="ListParagraph"/>
        <w:numPr>
          <w:ilvl w:val="1"/>
          <w:numId w:val="45"/>
        </w:numPr>
        <w:spacing w:after="120" w:line="240" w:lineRule="auto"/>
        <w:jc w:val="both"/>
        <w:rPr>
          <w:rStyle w:val="Style1"/>
          <w:rFonts w:eastAsiaTheme="minorEastAsia" w:cs="Arial"/>
        </w:rPr>
      </w:pPr>
      <w:r w:rsidRPr="53C74183">
        <w:rPr>
          <w:rStyle w:val="Style1"/>
          <w:rFonts w:eastAsiaTheme="minorEastAsia" w:cs="Arial"/>
        </w:rPr>
        <w:t xml:space="preserve">Demonstrate critically knowledge and understanding of methods, techniques and tools for information modelling, </w:t>
      </w:r>
      <w:proofErr w:type="gramStart"/>
      <w:r w:rsidRPr="53C74183">
        <w:rPr>
          <w:rStyle w:val="Style1"/>
          <w:rFonts w:eastAsiaTheme="minorEastAsia" w:cs="Arial"/>
        </w:rPr>
        <w:t>management</w:t>
      </w:r>
      <w:proofErr w:type="gramEnd"/>
      <w:r w:rsidRPr="53C74183">
        <w:rPr>
          <w:rStyle w:val="Style1"/>
          <w:rFonts w:eastAsiaTheme="minorEastAsia" w:cs="Arial"/>
        </w:rPr>
        <w:t xml:space="preserve"> and security.</w:t>
      </w:r>
      <w:r w:rsidR="0660AF84" w:rsidRPr="53C74183">
        <w:rPr>
          <w:rStyle w:val="Style1"/>
          <w:rFonts w:eastAsiaTheme="minorEastAsia" w:cs="Arial"/>
        </w:rPr>
        <w:t xml:space="preserve"> </w:t>
      </w:r>
      <w:r w:rsidR="00B92C57">
        <w:rPr>
          <w:rStyle w:val="Style1"/>
          <w:rFonts w:eastAsiaTheme="minorEastAsia" w:cs="Arial"/>
        </w:rPr>
        <w:t>Demonstrate u</w:t>
      </w:r>
      <w:r w:rsidR="0660AF84" w:rsidRPr="53C74183">
        <w:rPr>
          <w:rStyle w:val="Style1"/>
          <w:rFonts w:eastAsiaTheme="minorEastAsia" w:cs="Arial"/>
        </w:rPr>
        <w:t>nderstand</w:t>
      </w:r>
      <w:r w:rsidR="00B92C57">
        <w:rPr>
          <w:rStyle w:val="Style1"/>
          <w:rFonts w:eastAsiaTheme="minorEastAsia" w:cs="Arial"/>
        </w:rPr>
        <w:t>ing of</w:t>
      </w:r>
      <w:r w:rsidR="0660AF84" w:rsidRPr="53C74183">
        <w:rPr>
          <w:rStyle w:val="Style1"/>
          <w:rFonts w:eastAsiaTheme="minorEastAsia" w:cs="Arial"/>
        </w:rPr>
        <w:t xml:space="preserve"> the role these play in the games industry.</w:t>
      </w:r>
    </w:p>
    <w:p w14:paraId="1C0F60BC" w14:textId="77777777" w:rsidR="00D10BB8" w:rsidRPr="00A67AFC" w:rsidRDefault="00D10BB8" w:rsidP="00A67AFC">
      <w:pPr>
        <w:spacing w:after="120" w:line="240" w:lineRule="auto"/>
        <w:jc w:val="both"/>
        <w:rPr>
          <w:rStyle w:val="Style1"/>
          <w:rFonts w:eastAsiaTheme="minorEastAsia" w:cs="Arial"/>
        </w:rPr>
      </w:pPr>
    </w:p>
    <w:p w14:paraId="5724BA6D" w14:textId="77777777" w:rsidR="002E3F74" w:rsidRPr="000B6E41" w:rsidRDefault="002E3F74" w:rsidP="60AA45C1">
      <w:pPr>
        <w:pStyle w:val="Heading2"/>
        <w:rPr>
          <w:rFonts w:eastAsiaTheme="minorEastAsia"/>
        </w:rPr>
      </w:pPr>
      <w:r w:rsidRPr="60AA45C1">
        <w:rPr>
          <w:rFonts w:eastAsiaTheme="minorEastAsia"/>
        </w:rPr>
        <w:t xml:space="preserve">Level </w:t>
      </w:r>
      <w:r w:rsidR="00AA181E" w:rsidRPr="60AA45C1">
        <w:rPr>
          <w:rFonts w:eastAsiaTheme="minorEastAsia"/>
        </w:rPr>
        <w:t>6</w:t>
      </w:r>
    </w:p>
    <w:p w14:paraId="37781BE8" w14:textId="635B87BE" w:rsidR="60AA45C1" w:rsidRDefault="60AA45C1" w:rsidP="60AA45C1"/>
    <w:p w14:paraId="3899929D" w14:textId="7BF05D0C" w:rsidR="00CF24A0" w:rsidRPr="00CF24A0" w:rsidRDefault="00E41731" w:rsidP="60AA45C1">
      <w:pPr>
        <w:pStyle w:val="NormalWeb"/>
        <w:numPr>
          <w:ilvl w:val="1"/>
          <w:numId w:val="47"/>
        </w:numPr>
        <w:ind w:left="360"/>
        <w:rPr>
          <w:rStyle w:val="Style1"/>
          <w:rFonts w:eastAsiaTheme="minorEastAsia"/>
        </w:rPr>
      </w:pPr>
      <w:r w:rsidRPr="60AA45C1">
        <w:rPr>
          <w:rStyle w:val="Style1"/>
          <w:rFonts w:eastAsiaTheme="minorEastAsia" w:cs="Arial"/>
          <w:lang w:val="en-AU" w:eastAsia="en-US"/>
        </w:rPr>
        <w:t>Apply a high level of project management skills, technical knowledge, and creative techniques to the production of a final computer science project &amp; report</w:t>
      </w:r>
    </w:p>
    <w:p w14:paraId="41E296C9" w14:textId="283B90A4" w:rsidR="20AC7105" w:rsidRDefault="20AC7105" w:rsidP="60AA45C1">
      <w:pPr>
        <w:pStyle w:val="NormalWeb"/>
        <w:numPr>
          <w:ilvl w:val="1"/>
          <w:numId w:val="47"/>
        </w:numPr>
        <w:ind w:left="360"/>
        <w:rPr>
          <w:lang w:val="en-AU"/>
        </w:rPr>
      </w:pPr>
      <w:r w:rsidRPr="60AA45C1">
        <w:rPr>
          <w:rStyle w:val="Style1"/>
          <w:rFonts w:eastAsia="Arial" w:cs="Arial"/>
          <w:color w:val="000000" w:themeColor="text1"/>
          <w:lang w:val="en-AU"/>
        </w:rPr>
        <w:t xml:space="preserve">Engage with contemporary scholarship utilising research methodologies and deploying analytical skills to sustain a coherent intellectual critique on </w:t>
      </w:r>
      <w:proofErr w:type="gramStart"/>
      <w:r w:rsidRPr="60AA45C1">
        <w:rPr>
          <w:rStyle w:val="Style1"/>
          <w:rFonts w:eastAsia="Arial" w:cs="Arial"/>
          <w:color w:val="000000" w:themeColor="text1"/>
          <w:lang w:val="en-AU"/>
        </w:rPr>
        <w:t>particular aspects</w:t>
      </w:r>
      <w:proofErr w:type="gramEnd"/>
      <w:r w:rsidRPr="60AA45C1">
        <w:rPr>
          <w:rStyle w:val="Style1"/>
          <w:rFonts w:eastAsia="Arial" w:cs="Arial"/>
          <w:color w:val="000000" w:themeColor="text1"/>
          <w:lang w:val="en-AU"/>
        </w:rPr>
        <w:t xml:space="preserve"> of computer science, games development, and allied fields.</w:t>
      </w:r>
    </w:p>
    <w:p w14:paraId="28E19037" w14:textId="2DE3AD51" w:rsidR="00CF24A0" w:rsidRDefault="00EF72DF" w:rsidP="60AA45C1">
      <w:pPr>
        <w:pStyle w:val="NormalWeb"/>
        <w:numPr>
          <w:ilvl w:val="1"/>
          <w:numId w:val="47"/>
        </w:numPr>
        <w:ind w:left="360"/>
        <w:rPr>
          <w:rStyle w:val="Style1"/>
          <w:rFonts w:eastAsiaTheme="minorEastAsia"/>
        </w:rPr>
      </w:pPr>
      <w:r w:rsidRPr="60AA45C1">
        <w:rPr>
          <w:rStyle w:val="Style1"/>
          <w:rFonts w:eastAsiaTheme="minorEastAsia"/>
        </w:rPr>
        <w:t>Deploy effectively the tools used for the construction and documentation of computer applications</w:t>
      </w:r>
      <w:r w:rsidR="59F1DDF6" w:rsidRPr="60AA45C1">
        <w:rPr>
          <w:rStyle w:val="Style1"/>
          <w:rFonts w:eastAsiaTheme="minorEastAsia"/>
        </w:rPr>
        <w:t xml:space="preserve"> and games</w:t>
      </w:r>
      <w:r w:rsidRPr="60AA45C1">
        <w:rPr>
          <w:rStyle w:val="Style1"/>
          <w:rFonts w:eastAsiaTheme="minorEastAsia"/>
        </w:rPr>
        <w:t xml:space="preserve">, with particular emphasis on understanding the whole process involved in the effective deployment of </w:t>
      </w:r>
      <w:r w:rsidR="25AD88E2" w:rsidRPr="60AA45C1">
        <w:rPr>
          <w:rStyle w:val="Style1"/>
          <w:rFonts w:eastAsiaTheme="minorEastAsia"/>
        </w:rPr>
        <w:t>games technologies to design and develop games</w:t>
      </w:r>
      <w:r w:rsidRPr="60AA45C1">
        <w:rPr>
          <w:rStyle w:val="Style1"/>
          <w:rFonts w:eastAsiaTheme="minorEastAsia"/>
        </w:rPr>
        <w:t>.</w:t>
      </w:r>
    </w:p>
    <w:p w14:paraId="5BF47590" w14:textId="0ACCEC47" w:rsidR="00EF72DF" w:rsidRDefault="00040664" w:rsidP="60AA45C1">
      <w:pPr>
        <w:pStyle w:val="NormalWeb"/>
        <w:numPr>
          <w:ilvl w:val="1"/>
          <w:numId w:val="47"/>
        </w:numPr>
        <w:ind w:left="360"/>
        <w:rPr>
          <w:rStyle w:val="Style1"/>
          <w:rFonts w:eastAsiaTheme="minorEastAsia"/>
        </w:rPr>
      </w:pPr>
      <w:r>
        <w:rPr>
          <w:rStyle w:val="Style1"/>
          <w:rFonts w:eastAsiaTheme="minorEastAsia"/>
        </w:rPr>
        <w:t>Demonstrate the ability to d</w:t>
      </w:r>
      <w:r w:rsidR="00EF72DF" w:rsidRPr="60AA45C1">
        <w:rPr>
          <w:rStyle w:val="Style1"/>
          <w:rFonts w:eastAsiaTheme="minorEastAsia"/>
        </w:rPr>
        <w:t xml:space="preserve">efine a problem, research its background, understand the social context, identify constraints, understand customer and user needs, identify, and manage cost drivers, ensure fitness for </w:t>
      </w:r>
      <w:proofErr w:type="gramStart"/>
      <w:r w:rsidR="00EF72DF" w:rsidRPr="60AA45C1">
        <w:rPr>
          <w:rStyle w:val="Style1"/>
          <w:rFonts w:eastAsiaTheme="minorEastAsia"/>
        </w:rPr>
        <w:t>purpose</w:t>
      </w:r>
      <w:proofErr w:type="gramEnd"/>
      <w:r w:rsidR="00EF72DF" w:rsidRPr="60AA45C1">
        <w:rPr>
          <w:rStyle w:val="Style1"/>
          <w:rFonts w:eastAsiaTheme="minorEastAsia"/>
        </w:rPr>
        <w:t xml:space="preserve"> and manage the design process and evaluate outcomes.</w:t>
      </w:r>
    </w:p>
    <w:p w14:paraId="1D978BEE" w14:textId="4E50EB29" w:rsidR="00EF72DF" w:rsidRPr="00CF24A0" w:rsidRDefault="00A303D8" w:rsidP="60AA45C1">
      <w:pPr>
        <w:pStyle w:val="NormalWeb"/>
        <w:numPr>
          <w:ilvl w:val="1"/>
          <w:numId w:val="47"/>
        </w:numPr>
        <w:ind w:left="360"/>
        <w:rPr>
          <w:rStyle w:val="Style1"/>
          <w:rFonts w:eastAsiaTheme="minorEastAsia"/>
        </w:rPr>
      </w:pPr>
      <w:r w:rsidRPr="60AA45C1">
        <w:rPr>
          <w:rStyle w:val="Style1"/>
          <w:rFonts w:eastAsiaTheme="minorEastAsia"/>
        </w:rPr>
        <w:t xml:space="preserve">Use appropriate theoretical and practical processes to specify, design, deploy, verify, and maintain </w:t>
      </w:r>
      <w:r w:rsidR="04FFFB7B" w:rsidRPr="60AA45C1">
        <w:rPr>
          <w:rStyle w:val="Style1"/>
          <w:rFonts w:eastAsiaTheme="minorEastAsia"/>
        </w:rPr>
        <w:t>computer games</w:t>
      </w:r>
      <w:r w:rsidRPr="60AA45C1">
        <w:rPr>
          <w:rStyle w:val="Style1"/>
          <w:rFonts w:eastAsiaTheme="minorEastAsia"/>
        </w:rPr>
        <w:t>, including working with technical uncertainty.</w:t>
      </w:r>
    </w:p>
    <w:p w14:paraId="3DD5DDC4" w14:textId="3243F27B" w:rsidR="008F4F6E" w:rsidRPr="000B6E41" w:rsidRDefault="00D52AA3" w:rsidP="3E395D72">
      <w:pPr>
        <w:pStyle w:val="Heading1"/>
        <w:rPr>
          <w:rFonts w:eastAsiaTheme="minorEastAsia"/>
        </w:rPr>
      </w:pPr>
      <w:r w:rsidRPr="3E395D72">
        <w:rPr>
          <w:rFonts w:eastAsiaTheme="minorEastAsia"/>
        </w:rPr>
        <w:t xml:space="preserve">Programme </w:t>
      </w:r>
      <w:r w:rsidR="003A26D8" w:rsidRPr="3E395D72">
        <w:rPr>
          <w:rFonts w:eastAsiaTheme="minorEastAsia"/>
        </w:rPr>
        <w:t>s</w:t>
      </w:r>
      <w:r w:rsidRPr="3E395D72">
        <w:rPr>
          <w:rFonts w:eastAsiaTheme="minorEastAsia"/>
        </w:rPr>
        <w:t>tructure</w:t>
      </w:r>
    </w:p>
    <w:tbl>
      <w:tblPr>
        <w:tblStyle w:val="TableGrid"/>
        <w:tblW w:w="10485" w:type="dxa"/>
        <w:tblLayout w:type="fixed"/>
        <w:tblLook w:val="06A0" w:firstRow="1" w:lastRow="0" w:firstColumn="1" w:lastColumn="0" w:noHBand="1" w:noVBand="1"/>
      </w:tblPr>
      <w:tblGrid>
        <w:gridCol w:w="1555"/>
        <w:gridCol w:w="392"/>
        <w:gridCol w:w="742"/>
        <w:gridCol w:w="3969"/>
        <w:gridCol w:w="708"/>
        <w:gridCol w:w="1418"/>
        <w:gridCol w:w="1701"/>
      </w:tblGrid>
      <w:tr w:rsidR="00335894" w:rsidRPr="000B6E41" w14:paraId="568D8B8F" w14:textId="77777777" w:rsidTr="26765690">
        <w:trPr>
          <w:cantSplit/>
          <w:trHeight w:val="422"/>
        </w:trPr>
        <w:tc>
          <w:tcPr>
            <w:tcW w:w="1555" w:type="dxa"/>
            <w:vMerge w:val="restart"/>
            <w:shd w:val="clear" w:color="auto" w:fill="F2F2F2" w:themeFill="background1" w:themeFillShade="F2"/>
            <w:vAlign w:val="bottom"/>
          </w:tcPr>
          <w:p w14:paraId="6BD9EA76" w14:textId="5F0E17C5" w:rsidR="00335894" w:rsidRPr="000B6E41" w:rsidRDefault="2D64A5AE" w:rsidP="1EBB10DB">
            <w:pPr>
              <w:rPr>
                <w:rFonts w:ascii="Arial" w:eastAsiaTheme="minorEastAsia" w:hAnsi="Arial" w:cs="Arial"/>
                <w:lang w:val="en-GB" w:eastAsia="zh-CN"/>
              </w:rPr>
            </w:pPr>
            <w:bookmarkStart w:id="2" w:name="_Hlk8289289"/>
            <w:r w:rsidRPr="1EBB10DB">
              <w:rPr>
                <w:rFonts w:ascii="Arial" w:eastAsiaTheme="minorEastAsia" w:hAnsi="Arial" w:cs="Arial"/>
                <w:lang w:val="en-GB" w:eastAsia="zh-CN"/>
              </w:rPr>
              <w:t>Code</w:t>
            </w:r>
          </w:p>
        </w:tc>
        <w:tc>
          <w:tcPr>
            <w:tcW w:w="392" w:type="dxa"/>
            <w:vMerge w:val="restart"/>
            <w:shd w:val="clear" w:color="auto" w:fill="F2F2F2" w:themeFill="background1" w:themeFillShade="F2"/>
            <w:textDirection w:val="btLr"/>
            <w:vAlign w:val="center"/>
          </w:tcPr>
          <w:p w14:paraId="22049B1E" w14:textId="7E7A20CE" w:rsidR="00335894" w:rsidRPr="000B6E41" w:rsidRDefault="00335894" w:rsidP="001838E1">
            <w:pPr>
              <w:ind w:left="113" w:right="113"/>
              <w:rPr>
                <w:rFonts w:ascii="Arial" w:eastAsiaTheme="minorEastAsia" w:hAnsi="Arial" w:cs="Arial"/>
                <w:lang w:val="en-GB" w:eastAsia="zh-CN"/>
              </w:rPr>
            </w:pPr>
            <w:r w:rsidRPr="000B6E41">
              <w:rPr>
                <w:rFonts w:ascii="Arial" w:eastAsiaTheme="minorEastAsia" w:hAnsi="Arial" w:cs="Arial"/>
                <w:lang w:val="en-GB" w:eastAsia="zh-CN"/>
              </w:rPr>
              <w:t>Level</w:t>
            </w:r>
          </w:p>
        </w:tc>
        <w:tc>
          <w:tcPr>
            <w:tcW w:w="742" w:type="dxa"/>
            <w:vMerge w:val="restart"/>
            <w:shd w:val="clear" w:color="auto" w:fill="F2F2F2" w:themeFill="background1" w:themeFillShade="F2"/>
            <w:textDirection w:val="btLr"/>
            <w:vAlign w:val="center"/>
          </w:tcPr>
          <w:p w14:paraId="25BF9741" w14:textId="725085FF" w:rsidR="00335894" w:rsidRPr="000B6E41" w:rsidRDefault="00335894" w:rsidP="001838E1">
            <w:pPr>
              <w:ind w:left="113" w:right="113"/>
              <w:rPr>
                <w:rFonts w:ascii="Arial" w:eastAsiaTheme="minorEastAsia" w:hAnsi="Arial" w:cs="Arial"/>
                <w:lang w:val="en-GB" w:eastAsia="zh-CN"/>
              </w:rPr>
            </w:pPr>
            <w:r w:rsidRPr="000B6E41">
              <w:rPr>
                <w:rFonts w:ascii="Arial" w:eastAsiaTheme="minorEastAsia" w:hAnsi="Arial" w:cs="Arial"/>
                <w:lang w:val="en-GB" w:eastAsia="zh-CN"/>
              </w:rPr>
              <w:t>Semester</w:t>
            </w:r>
          </w:p>
        </w:tc>
        <w:tc>
          <w:tcPr>
            <w:tcW w:w="3969" w:type="dxa"/>
            <w:vMerge w:val="restart"/>
            <w:shd w:val="clear" w:color="auto" w:fill="F2F2F2" w:themeFill="background1" w:themeFillShade="F2"/>
            <w:vAlign w:val="bottom"/>
          </w:tcPr>
          <w:p w14:paraId="421A6BC9" w14:textId="356E3F38" w:rsidR="00335894" w:rsidRPr="000B6E41" w:rsidRDefault="00335894" w:rsidP="001838E1">
            <w:pPr>
              <w:rPr>
                <w:rFonts w:ascii="Arial" w:eastAsiaTheme="minorEastAsia" w:hAnsi="Arial" w:cs="Arial"/>
                <w:lang w:val="en-GB" w:eastAsia="zh-CN"/>
              </w:rPr>
            </w:pPr>
            <w:r w:rsidRPr="000B6E41">
              <w:rPr>
                <w:rFonts w:ascii="Arial" w:eastAsiaTheme="minorEastAsia" w:hAnsi="Arial" w:cs="Arial"/>
                <w:lang w:val="en-GB" w:eastAsia="zh-CN"/>
              </w:rPr>
              <w:t>Title</w:t>
            </w:r>
          </w:p>
        </w:tc>
        <w:tc>
          <w:tcPr>
            <w:tcW w:w="708" w:type="dxa"/>
            <w:vMerge w:val="restart"/>
            <w:shd w:val="clear" w:color="auto" w:fill="F2F2F2" w:themeFill="background1" w:themeFillShade="F2"/>
            <w:textDirection w:val="btLr"/>
            <w:vAlign w:val="center"/>
          </w:tcPr>
          <w:p w14:paraId="0AA5C953" w14:textId="08A975E2" w:rsidR="00335894" w:rsidRPr="000B6E41" w:rsidRDefault="00335894" w:rsidP="001838E1">
            <w:pPr>
              <w:ind w:left="113" w:right="113"/>
              <w:rPr>
                <w:rFonts w:ascii="Arial" w:eastAsiaTheme="minorEastAsia" w:hAnsi="Arial" w:cs="Arial"/>
                <w:lang w:val="en-GB" w:eastAsia="zh-CN"/>
              </w:rPr>
            </w:pPr>
            <w:r w:rsidRPr="000B6E41">
              <w:rPr>
                <w:rFonts w:ascii="Arial" w:eastAsiaTheme="minorEastAsia" w:hAnsi="Arial" w:cs="Arial"/>
                <w:lang w:val="en-GB" w:eastAsia="zh-CN"/>
              </w:rPr>
              <w:t>Credits</w:t>
            </w:r>
          </w:p>
        </w:tc>
        <w:tc>
          <w:tcPr>
            <w:tcW w:w="3119" w:type="dxa"/>
            <w:gridSpan w:val="2"/>
            <w:shd w:val="clear" w:color="auto" w:fill="F2F2F2" w:themeFill="background1" w:themeFillShade="F2"/>
            <w:vAlign w:val="center"/>
          </w:tcPr>
          <w:p w14:paraId="6A3035D1" w14:textId="511FC212" w:rsidR="00335894" w:rsidRPr="000B6E41" w:rsidRDefault="00335894" w:rsidP="0046593A">
            <w:pPr>
              <w:jc w:val="center"/>
              <w:rPr>
                <w:rFonts w:ascii="Arial" w:eastAsiaTheme="minorEastAsia" w:hAnsi="Arial" w:cs="Arial"/>
              </w:rPr>
            </w:pPr>
            <w:r w:rsidRPr="000B6E41">
              <w:rPr>
                <w:rFonts w:ascii="Arial" w:eastAsiaTheme="minorEastAsia" w:hAnsi="Arial" w:cs="Arial"/>
              </w:rPr>
              <w:t>Module status</w:t>
            </w:r>
          </w:p>
        </w:tc>
      </w:tr>
      <w:tr w:rsidR="0046593A" w:rsidRPr="000B6E41" w14:paraId="4025E5D0" w14:textId="2B2D6771" w:rsidTr="26765690">
        <w:trPr>
          <w:cantSplit/>
          <w:trHeight w:val="1005"/>
        </w:trPr>
        <w:tc>
          <w:tcPr>
            <w:tcW w:w="1555" w:type="dxa"/>
            <w:vMerge/>
            <w:vAlign w:val="bottom"/>
          </w:tcPr>
          <w:p w14:paraId="50A96FE9" w14:textId="5A0A7A99" w:rsidR="00814400" w:rsidRPr="000B6E41" w:rsidRDefault="00814400" w:rsidP="001838E1">
            <w:pPr>
              <w:rPr>
                <w:rFonts w:ascii="Arial" w:eastAsia="SimSun" w:hAnsi="Arial" w:cs="Arial"/>
                <w:lang w:val="en-GB" w:eastAsia="zh-CN"/>
              </w:rPr>
            </w:pPr>
          </w:p>
        </w:tc>
        <w:tc>
          <w:tcPr>
            <w:tcW w:w="392" w:type="dxa"/>
            <w:vMerge/>
            <w:textDirection w:val="btLr"/>
            <w:vAlign w:val="center"/>
          </w:tcPr>
          <w:p w14:paraId="0F3710F8" w14:textId="0376C542" w:rsidR="00814400" w:rsidRPr="000B6E41" w:rsidRDefault="00814400" w:rsidP="001838E1">
            <w:pPr>
              <w:ind w:left="113" w:right="113"/>
              <w:rPr>
                <w:rFonts w:ascii="Arial" w:eastAsia="SimSun" w:hAnsi="Arial" w:cs="Arial"/>
                <w:lang w:val="en-GB" w:eastAsia="zh-CN"/>
              </w:rPr>
            </w:pPr>
          </w:p>
        </w:tc>
        <w:tc>
          <w:tcPr>
            <w:tcW w:w="742" w:type="dxa"/>
            <w:vMerge/>
            <w:textDirection w:val="btLr"/>
            <w:vAlign w:val="center"/>
          </w:tcPr>
          <w:p w14:paraId="4E92ACF8" w14:textId="523264C4" w:rsidR="00814400" w:rsidRPr="000B6E41" w:rsidRDefault="00814400" w:rsidP="001838E1">
            <w:pPr>
              <w:ind w:left="113" w:right="113"/>
              <w:rPr>
                <w:rFonts w:ascii="Arial" w:eastAsia="SimSun" w:hAnsi="Arial" w:cs="Arial"/>
                <w:lang w:val="en-GB" w:eastAsia="zh-CN"/>
              </w:rPr>
            </w:pPr>
          </w:p>
        </w:tc>
        <w:tc>
          <w:tcPr>
            <w:tcW w:w="3969" w:type="dxa"/>
            <w:vMerge/>
            <w:vAlign w:val="bottom"/>
          </w:tcPr>
          <w:p w14:paraId="6C028CBE" w14:textId="4ED0A59C" w:rsidR="00814400" w:rsidRPr="000B6E41" w:rsidRDefault="00814400" w:rsidP="001838E1">
            <w:pPr>
              <w:rPr>
                <w:rFonts w:ascii="Arial" w:eastAsia="SimSun" w:hAnsi="Arial" w:cs="Arial"/>
                <w:lang w:val="en-GB" w:eastAsia="zh-CN"/>
              </w:rPr>
            </w:pPr>
          </w:p>
        </w:tc>
        <w:tc>
          <w:tcPr>
            <w:tcW w:w="708" w:type="dxa"/>
            <w:vMerge/>
            <w:textDirection w:val="btLr"/>
            <w:vAlign w:val="center"/>
          </w:tcPr>
          <w:p w14:paraId="38DE4F62" w14:textId="184E2335" w:rsidR="00814400" w:rsidRPr="000B6E41" w:rsidRDefault="00814400" w:rsidP="001838E1">
            <w:pPr>
              <w:ind w:left="113" w:right="113"/>
              <w:rPr>
                <w:rFonts w:ascii="Arial" w:eastAsia="SimSun" w:hAnsi="Arial" w:cs="Arial"/>
                <w:lang w:val="en-GB" w:eastAsia="zh-CN"/>
              </w:rPr>
            </w:pPr>
          </w:p>
        </w:tc>
        <w:tc>
          <w:tcPr>
            <w:tcW w:w="1418" w:type="dxa"/>
            <w:shd w:val="clear" w:color="auto" w:fill="F2F2F2" w:themeFill="background1" w:themeFillShade="F2"/>
            <w:vAlign w:val="center"/>
          </w:tcPr>
          <w:p w14:paraId="1EAC56B3" w14:textId="4A302F7E" w:rsidR="0066278D" w:rsidRPr="000B6E41" w:rsidRDefault="0066278D" w:rsidP="0066278D">
            <w:pPr>
              <w:rPr>
                <w:rFonts w:ascii="Arial" w:eastAsiaTheme="minorEastAsia" w:hAnsi="Arial" w:cs="Arial"/>
                <w:sz w:val="20"/>
                <w:szCs w:val="20"/>
                <w:lang w:val="en-GB" w:eastAsia="zh-CN"/>
              </w:rPr>
            </w:pPr>
            <w:r w:rsidRPr="000B6E41">
              <w:rPr>
                <w:rFonts w:ascii="Arial" w:eastAsiaTheme="minorEastAsia" w:hAnsi="Arial" w:cs="Arial"/>
                <w:sz w:val="20"/>
                <w:szCs w:val="20"/>
              </w:rPr>
              <w:t>C</w:t>
            </w:r>
            <w:r w:rsidR="00814400" w:rsidRPr="000B6E41">
              <w:rPr>
                <w:rFonts w:ascii="Arial" w:eastAsiaTheme="minorEastAsia" w:hAnsi="Arial" w:cs="Arial"/>
                <w:sz w:val="20"/>
                <w:szCs w:val="20"/>
              </w:rPr>
              <w:t>ompulsory</w:t>
            </w:r>
            <w:r w:rsidRPr="000B6E41">
              <w:rPr>
                <w:rFonts w:ascii="Arial" w:eastAsiaTheme="minorEastAsia" w:hAnsi="Arial" w:cs="Arial"/>
                <w:sz w:val="20"/>
                <w:szCs w:val="20"/>
              </w:rPr>
              <w:t xml:space="preserve"> (C)</w:t>
            </w:r>
            <w:r w:rsidR="00814400" w:rsidRPr="000B6E41">
              <w:rPr>
                <w:rFonts w:ascii="Arial" w:eastAsiaTheme="minorEastAsia" w:hAnsi="Arial" w:cs="Arial"/>
                <w:sz w:val="20"/>
                <w:szCs w:val="20"/>
              </w:rPr>
              <w:t xml:space="preserve"> or optional</w:t>
            </w:r>
            <w:r w:rsidRPr="000B6E41">
              <w:rPr>
                <w:rFonts w:ascii="Arial" w:eastAsiaTheme="minorEastAsia" w:hAnsi="Arial" w:cs="Arial"/>
                <w:sz w:val="20"/>
                <w:szCs w:val="20"/>
              </w:rPr>
              <w:t xml:space="preserve"> (O)</w:t>
            </w:r>
            <w:r w:rsidR="00814400" w:rsidRPr="000B6E41">
              <w:rPr>
                <w:rFonts w:ascii="Arial" w:eastAsiaTheme="minorEastAsia" w:hAnsi="Arial" w:cs="Arial"/>
                <w:sz w:val="20"/>
                <w:szCs w:val="20"/>
              </w:rPr>
              <w:t xml:space="preserve"> </w:t>
            </w:r>
          </w:p>
          <w:p w14:paraId="43982DE8" w14:textId="19EF9D5C" w:rsidR="00814400" w:rsidRPr="000B6E41" w:rsidRDefault="00814400" w:rsidP="00814400">
            <w:pPr>
              <w:rPr>
                <w:rFonts w:ascii="Arial" w:eastAsiaTheme="minorEastAsia" w:hAnsi="Arial" w:cs="Arial"/>
                <w:sz w:val="20"/>
                <w:szCs w:val="20"/>
                <w:lang w:val="en-GB" w:eastAsia="zh-CN"/>
              </w:rPr>
            </w:pPr>
          </w:p>
        </w:tc>
        <w:tc>
          <w:tcPr>
            <w:tcW w:w="1701" w:type="dxa"/>
            <w:shd w:val="clear" w:color="auto" w:fill="F2F2F2" w:themeFill="background1" w:themeFillShade="F2"/>
          </w:tcPr>
          <w:p w14:paraId="07E6231C" w14:textId="313B96E4" w:rsidR="00814400" w:rsidRPr="000B6E41" w:rsidRDefault="00814400" w:rsidP="00814400">
            <w:pPr>
              <w:rPr>
                <w:rFonts w:ascii="Arial" w:eastAsiaTheme="minorEastAsia" w:hAnsi="Arial" w:cs="Arial"/>
                <w:sz w:val="20"/>
                <w:szCs w:val="20"/>
              </w:rPr>
            </w:pPr>
            <w:r w:rsidRPr="000B6E41">
              <w:rPr>
                <w:rFonts w:ascii="Arial" w:eastAsiaTheme="minorEastAsia" w:hAnsi="Arial" w:cs="Arial"/>
                <w:sz w:val="20"/>
                <w:szCs w:val="20"/>
              </w:rPr>
              <w:t>non-compensatable</w:t>
            </w:r>
            <w:r w:rsidR="0066278D" w:rsidRPr="000B6E41">
              <w:rPr>
                <w:rFonts w:ascii="Arial" w:eastAsiaTheme="minorEastAsia" w:hAnsi="Arial" w:cs="Arial"/>
                <w:sz w:val="20"/>
                <w:szCs w:val="20"/>
              </w:rPr>
              <w:t xml:space="preserve"> (NC)</w:t>
            </w:r>
            <w:r w:rsidRPr="000B6E41">
              <w:rPr>
                <w:rFonts w:ascii="Arial" w:eastAsiaTheme="minorEastAsia" w:hAnsi="Arial" w:cs="Arial"/>
                <w:sz w:val="20"/>
                <w:szCs w:val="20"/>
              </w:rPr>
              <w:t xml:space="preserve"> or compensatable </w:t>
            </w:r>
            <w:r w:rsidR="0066278D" w:rsidRPr="000B6E41">
              <w:rPr>
                <w:rFonts w:ascii="Arial" w:eastAsiaTheme="minorEastAsia" w:hAnsi="Arial" w:cs="Arial"/>
                <w:sz w:val="20"/>
                <w:szCs w:val="20"/>
              </w:rPr>
              <w:t>(X)</w:t>
            </w:r>
          </w:p>
        </w:tc>
      </w:tr>
      <w:tr w:rsidR="00230AE7" w:rsidRPr="000B6E41" w14:paraId="1FAAFAB7" w14:textId="22DDA079" w:rsidTr="26765690">
        <w:tc>
          <w:tcPr>
            <w:tcW w:w="1555" w:type="dxa"/>
            <w:vAlign w:val="center"/>
          </w:tcPr>
          <w:p w14:paraId="08EE2FD0" w14:textId="365AAFD9" w:rsidR="00230AE7" w:rsidRPr="000B6E41" w:rsidRDefault="00230AE7" w:rsidP="00966B54">
            <w:pPr>
              <w:rPr>
                <w:rFonts w:ascii="Arial" w:eastAsia="Arial" w:hAnsi="Arial" w:cs="Arial"/>
              </w:rPr>
            </w:pPr>
            <w:r>
              <w:rPr>
                <w:rStyle w:val="normaltextrun"/>
                <w:rFonts w:ascii="Arial" w:hAnsi="Arial" w:cs="Arial"/>
              </w:rPr>
              <w:t>COM4009M</w:t>
            </w:r>
          </w:p>
        </w:tc>
        <w:tc>
          <w:tcPr>
            <w:tcW w:w="392" w:type="dxa"/>
            <w:vAlign w:val="center"/>
          </w:tcPr>
          <w:p w14:paraId="34ACEA79" w14:textId="5018E1B6" w:rsidR="00230AE7" w:rsidRPr="000B6E41" w:rsidRDefault="00230AE7" w:rsidP="00966B54">
            <w:pPr>
              <w:jc w:val="center"/>
              <w:rPr>
                <w:rFonts w:ascii="Arial" w:eastAsiaTheme="minorEastAsia" w:hAnsi="Arial" w:cs="Arial"/>
                <w:lang w:val="en-GB" w:eastAsia="zh-CN"/>
              </w:rPr>
            </w:pPr>
            <w:r>
              <w:rPr>
                <w:rStyle w:val="normaltextrun"/>
                <w:rFonts w:ascii="Arial" w:hAnsi="Arial" w:cs="Arial"/>
              </w:rPr>
              <w:t>4</w:t>
            </w:r>
          </w:p>
        </w:tc>
        <w:tc>
          <w:tcPr>
            <w:tcW w:w="742" w:type="dxa"/>
            <w:vAlign w:val="center"/>
          </w:tcPr>
          <w:p w14:paraId="68ABE85D" w14:textId="6597E0B3" w:rsidR="00230AE7" w:rsidRPr="000B6E41" w:rsidRDefault="00230AE7" w:rsidP="00966B54">
            <w:pPr>
              <w:jc w:val="center"/>
              <w:rPr>
                <w:rFonts w:ascii="Arial" w:eastAsiaTheme="minorEastAsia" w:hAnsi="Arial" w:cs="Arial"/>
                <w:lang w:val="en-GB" w:eastAsia="zh-CN"/>
              </w:rPr>
            </w:pPr>
            <w:r>
              <w:rPr>
                <w:rStyle w:val="normaltextrun"/>
                <w:rFonts w:ascii="Arial" w:hAnsi="Arial" w:cs="Arial"/>
              </w:rPr>
              <w:t>1</w:t>
            </w:r>
          </w:p>
        </w:tc>
        <w:tc>
          <w:tcPr>
            <w:tcW w:w="3969" w:type="dxa"/>
            <w:vAlign w:val="center"/>
          </w:tcPr>
          <w:p w14:paraId="25FE31C5" w14:textId="0E942E36" w:rsidR="00230AE7" w:rsidRPr="000B6E41" w:rsidRDefault="00230AE7" w:rsidP="00966B54">
            <w:pPr>
              <w:rPr>
                <w:rFonts w:ascii="Arial" w:eastAsiaTheme="minorEastAsia" w:hAnsi="Arial" w:cs="Arial"/>
                <w:lang w:val="en-GB" w:eastAsia="zh-CN"/>
              </w:rPr>
            </w:pPr>
            <w:r>
              <w:rPr>
                <w:rStyle w:val="normaltextrun"/>
                <w:rFonts w:ascii="Arial" w:hAnsi="Arial" w:cs="Arial"/>
              </w:rPr>
              <w:t>Programming 01 - Introduction to Programming</w:t>
            </w:r>
          </w:p>
        </w:tc>
        <w:tc>
          <w:tcPr>
            <w:tcW w:w="708" w:type="dxa"/>
            <w:vAlign w:val="center"/>
          </w:tcPr>
          <w:p w14:paraId="23C82151" w14:textId="2F63BF1D" w:rsidR="00230AE7" w:rsidRPr="000B6E41" w:rsidRDefault="00230AE7"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4FB2F698" w14:textId="73CE7AEE" w:rsidR="00230AE7" w:rsidRPr="000B6E41" w:rsidRDefault="00230AE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2B61F762" w14:textId="294568A0" w:rsidR="00230AE7" w:rsidRPr="000B6E41" w:rsidRDefault="00230AE7"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230AE7" w:rsidRPr="000924C1" w14:paraId="2B406478" w14:textId="685C31A2" w:rsidTr="26765690">
        <w:tc>
          <w:tcPr>
            <w:tcW w:w="1555" w:type="dxa"/>
            <w:vAlign w:val="center"/>
          </w:tcPr>
          <w:p w14:paraId="7D60FB9E" w14:textId="65BD98C5" w:rsidR="00230AE7" w:rsidRPr="007036C7" w:rsidRDefault="00230AE7" w:rsidP="00966B54">
            <w:r>
              <w:rPr>
                <w:rStyle w:val="normaltextrun"/>
                <w:rFonts w:ascii="Arial" w:hAnsi="Arial" w:cs="Arial"/>
              </w:rPr>
              <w:t>COM4010M</w:t>
            </w:r>
          </w:p>
        </w:tc>
        <w:tc>
          <w:tcPr>
            <w:tcW w:w="392" w:type="dxa"/>
            <w:vAlign w:val="center"/>
          </w:tcPr>
          <w:p w14:paraId="0CA1E4FF" w14:textId="359A9E86" w:rsidR="00230AE7" w:rsidRPr="007036C7" w:rsidRDefault="00230AE7" w:rsidP="00966B54">
            <w:pPr>
              <w:jc w:val="center"/>
              <w:rPr>
                <w:rFonts w:ascii="Arial" w:eastAsiaTheme="minorEastAsia" w:hAnsi="Arial" w:cs="Arial"/>
                <w:lang w:val="en-GB" w:eastAsia="zh-CN"/>
              </w:rPr>
            </w:pPr>
            <w:r>
              <w:rPr>
                <w:rStyle w:val="normaltextrun"/>
                <w:rFonts w:ascii="Arial" w:hAnsi="Arial" w:cs="Arial"/>
              </w:rPr>
              <w:t>4</w:t>
            </w:r>
          </w:p>
        </w:tc>
        <w:tc>
          <w:tcPr>
            <w:tcW w:w="742" w:type="dxa"/>
            <w:vAlign w:val="center"/>
          </w:tcPr>
          <w:p w14:paraId="39DAC335" w14:textId="07C0562C" w:rsidR="00230AE7" w:rsidRPr="007036C7" w:rsidRDefault="00230AE7" w:rsidP="00966B54">
            <w:pPr>
              <w:jc w:val="center"/>
              <w:rPr>
                <w:rFonts w:ascii="Arial" w:eastAsiaTheme="minorEastAsia" w:hAnsi="Arial" w:cs="Arial"/>
                <w:lang w:val="en-GB" w:eastAsia="zh-CN"/>
              </w:rPr>
            </w:pPr>
            <w:r>
              <w:rPr>
                <w:rStyle w:val="normaltextrun"/>
                <w:rFonts w:ascii="Arial" w:hAnsi="Arial" w:cs="Arial"/>
              </w:rPr>
              <w:t>1</w:t>
            </w:r>
          </w:p>
        </w:tc>
        <w:tc>
          <w:tcPr>
            <w:tcW w:w="3969" w:type="dxa"/>
            <w:vAlign w:val="center"/>
          </w:tcPr>
          <w:p w14:paraId="187FA76A" w14:textId="78B68124" w:rsidR="00230AE7" w:rsidRPr="007036C7" w:rsidRDefault="00230AE7" w:rsidP="00966B54">
            <w:pPr>
              <w:rPr>
                <w:rFonts w:ascii="Arial" w:eastAsiaTheme="minorEastAsia" w:hAnsi="Arial" w:cs="Arial"/>
                <w:lang w:val="en-GB" w:eastAsia="zh-CN"/>
              </w:rPr>
            </w:pPr>
            <w:r>
              <w:rPr>
                <w:rStyle w:val="normaltextrun"/>
                <w:rFonts w:ascii="Arial" w:hAnsi="Arial" w:cs="Arial"/>
              </w:rPr>
              <w:t>Maths &amp; Problem Solving</w:t>
            </w:r>
          </w:p>
        </w:tc>
        <w:tc>
          <w:tcPr>
            <w:tcW w:w="708" w:type="dxa"/>
            <w:vAlign w:val="center"/>
          </w:tcPr>
          <w:p w14:paraId="74465B35" w14:textId="6AD089BF" w:rsidR="00230AE7" w:rsidRPr="007036C7" w:rsidRDefault="00230AE7" w:rsidP="00966B54">
            <w:pPr>
              <w:jc w:val="center"/>
              <w:rPr>
                <w:rFonts w:ascii="Arial" w:eastAsiaTheme="minorEastAsia" w:hAnsi="Arial" w:cs="Arial"/>
                <w:lang w:val="en-GB" w:eastAsia="zh-CN"/>
              </w:rPr>
            </w:pPr>
            <w:r w:rsidRPr="007036C7">
              <w:rPr>
                <w:rFonts w:ascii="Arial" w:eastAsiaTheme="minorEastAsia" w:hAnsi="Arial" w:cs="Arial"/>
                <w:lang w:val="en-GB" w:eastAsia="zh-CN"/>
              </w:rPr>
              <w:t>20</w:t>
            </w:r>
          </w:p>
        </w:tc>
        <w:tc>
          <w:tcPr>
            <w:tcW w:w="1418" w:type="dxa"/>
            <w:vAlign w:val="center"/>
          </w:tcPr>
          <w:p w14:paraId="4A25E7F4" w14:textId="617E238A" w:rsidR="00230AE7" w:rsidRPr="007036C7" w:rsidRDefault="00230AE7" w:rsidP="00966B54">
            <w:pPr>
              <w:jc w:val="center"/>
              <w:rPr>
                <w:rFonts w:ascii="Arial" w:eastAsiaTheme="minorEastAsia" w:hAnsi="Arial" w:cs="Arial"/>
                <w:lang w:val="en-GB" w:eastAsia="zh-CN"/>
              </w:rPr>
            </w:pPr>
            <w:r w:rsidRPr="007036C7">
              <w:rPr>
                <w:rFonts w:ascii="Arial" w:eastAsiaTheme="minorEastAsia" w:hAnsi="Arial" w:cs="Arial"/>
                <w:lang w:val="en-GB" w:eastAsia="zh-CN"/>
              </w:rPr>
              <w:t>C</w:t>
            </w:r>
          </w:p>
        </w:tc>
        <w:tc>
          <w:tcPr>
            <w:tcW w:w="1701" w:type="dxa"/>
            <w:vAlign w:val="center"/>
          </w:tcPr>
          <w:p w14:paraId="33E8F52F" w14:textId="283FF18A" w:rsidR="00230AE7" w:rsidRPr="007036C7" w:rsidRDefault="00230AE7" w:rsidP="00966B54">
            <w:pPr>
              <w:jc w:val="center"/>
              <w:rPr>
                <w:rFonts w:ascii="Arial" w:eastAsiaTheme="minorEastAsia" w:hAnsi="Arial" w:cs="Arial"/>
                <w:lang w:val="en-GB" w:eastAsia="zh-CN"/>
              </w:rPr>
            </w:pPr>
            <w:r w:rsidRPr="007036C7">
              <w:rPr>
                <w:rFonts w:ascii="Arial" w:eastAsiaTheme="minorEastAsia" w:hAnsi="Arial" w:cs="Arial"/>
                <w:lang w:val="en-GB" w:eastAsia="zh-CN"/>
              </w:rPr>
              <w:t>X</w:t>
            </w:r>
          </w:p>
        </w:tc>
      </w:tr>
      <w:tr w:rsidR="007036C7" w:rsidRPr="000B6E41" w14:paraId="555CFDDB" w14:textId="0B12E40B" w:rsidTr="26765690">
        <w:tc>
          <w:tcPr>
            <w:tcW w:w="1555" w:type="dxa"/>
            <w:vAlign w:val="center"/>
          </w:tcPr>
          <w:p w14:paraId="605B077D" w14:textId="4B24975D" w:rsidR="007036C7" w:rsidRPr="000B6E41" w:rsidRDefault="007036C7" w:rsidP="00966B54">
            <w:pPr>
              <w:rPr>
                <w:lang w:val="en-GB" w:eastAsia="zh-CN"/>
              </w:rPr>
            </w:pPr>
            <w:r>
              <w:rPr>
                <w:rFonts w:ascii="Arial" w:eastAsiaTheme="minorEastAsia" w:hAnsi="Arial" w:cs="Arial"/>
                <w:lang w:val="en-GB" w:eastAsia="zh-CN"/>
              </w:rPr>
              <w:t>COM40</w:t>
            </w:r>
            <w:r w:rsidR="008667BB">
              <w:rPr>
                <w:rFonts w:ascii="Arial" w:eastAsiaTheme="minorEastAsia" w:hAnsi="Arial" w:cs="Arial"/>
                <w:lang w:val="en-GB" w:eastAsia="zh-CN"/>
              </w:rPr>
              <w:t>15M</w:t>
            </w:r>
          </w:p>
        </w:tc>
        <w:tc>
          <w:tcPr>
            <w:tcW w:w="392" w:type="dxa"/>
            <w:vAlign w:val="center"/>
          </w:tcPr>
          <w:p w14:paraId="1F3B3395" w14:textId="0C8533E6" w:rsidR="007036C7" w:rsidRPr="000B6E41" w:rsidRDefault="008667BB" w:rsidP="00966B54">
            <w:pPr>
              <w:jc w:val="center"/>
              <w:rPr>
                <w:rFonts w:ascii="Arial" w:eastAsiaTheme="minorEastAsia" w:hAnsi="Arial" w:cs="Arial"/>
                <w:lang w:val="en-GB" w:eastAsia="zh-CN"/>
              </w:rPr>
            </w:pPr>
            <w:r>
              <w:rPr>
                <w:rFonts w:ascii="Arial" w:eastAsiaTheme="minorEastAsia" w:hAnsi="Arial" w:cs="Arial"/>
                <w:lang w:val="en-GB" w:eastAsia="zh-CN"/>
              </w:rPr>
              <w:t>4</w:t>
            </w:r>
          </w:p>
        </w:tc>
        <w:tc>
          <w:tcPr>
            <w:tcW w:w="742" w:type="dxa"/>
            <w:vAlign w:val="center"/>
          </w:tcPr>
          <w:p w14:paraId="3D36A78E" w14:textId="5B0A04A2"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1</w:t>
            </w:r>
          </w:p>
        </w:tc>
        <w:tc>
          <w:tcPr>
            <w:tcW w:w="3969" w:type="dxa"/>
            <w:vAlign w:val="center"/>
          </w:tcPr>
          <w:p w14:paraId="74C6D6E9" w14:textId="0637ECF3" w:rsidR="007036C7" w:rsidRPr="000B6E41" w:rsidRDefault="00A303D8" w:rsidP="00966B54">
            <w:pPr>
              <w:rPr>
                <w:rFonts w:ascii="Arial" w:eastAsiaTheme="minorEastAsia" w:hAnsi="Arial" w:cs="Arial"/>
                <w:lang w:val="en-GB" w:eastAsia="zh-CN"/>
              </w:rPr>
            </w:pPr>
            <w:r>
              <w:rPr>
                <w:rFonts w:ascii="Arial" w:eastAsiaTheme="minorEastAsia" w:hAnsi="Arial" w:cs="Arial"/>
                <w:lang w:val="en-GB" w:eastAsia="zh-CN"/>
              </w:rPr>
              <w:t>Games Fundamentals</w:t>
            </w:r>
          </w:p>
        </w:tc>
        <w:tc>
          <w:tcPr>
            <w:tcW w:w="708" w:type="dxa"/>
            <w:vAlign w:val="center"/>
          </w:tcPr>
          <w:p w14:paraId="0B2FB12B" w14:textId="055C93D3" w:rsidR="007036C7" w:rsidRPr="000B6E41" w:rsidRDefault="00A303D8" w:rsidP="00966B54">
            <w:pPr>
              <w:jc w:val="center"/>
              <w:rPr>
                <w:rFonts w:ascii="Arial" w:eastAsiaTheme="minorEastAsia" w:hAnsi="Arial" w:cs="Arial"/>
                <w:lang w:val="en-GB" w:eastAsia="zh-CN"/>
              </w:rPr>
            </w:pPr>
            <w:r>
              <w:rPr>
                <w:rFonts w:ascii="Arial" w:eastAsiaTheme="minorEastAsia" w:hAnsi="Arial" w:cs="Arial"/>
                <w:lang w:val="en-GB" w:eastAsia="zh-CN"/>
              </w:rPr>
              <w:t>2</w:t>
            </w:r>
            <w:r w:rsidR="007036C7" w:rsidRPr="000B6E41">
              <w:rPr>
                <w:rFonts w:ascii="Arial" w:eastAsiaTheme="minorEastAsia" w:hAnsi="Arial" w:cs="Arial"/>
                <w:lang w:val="en-GB" w:eastAsia="zh-CN"/>
              </w:rPr>
              <w:t>0</w:t>
            </w:r>
          </w:p>
        </w:tc>
        <w:tc>
          <w:tcPr>
            <w:tcW w:w="1418" w:type="dxa"/>
            <w:vAlign w:val="center"/>
          </w:tcPr>
          <w:p w14:paraId="3FAC704D" w14:textId="7D8D9F40"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6EC336E9" w14:textId="0B8BE8AA"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8667BB" w:rsidRPr="000B6E41" w14:paraId="62BF12FF" w14:textId="521E7C55" w:rsidTr="26765690">
        <w:tc>
          <w:tcPr>
            <w:tcW w:w="1555" w:type="dxa"/>
            <w:vAlign w:val="center"/>
          </w:tcPr>
          <w:p w14:paraId="6B83AA20" w14:textId="31B8B74A" w:rsidR="008667BB" w:rsidRPr="000B6E41" w:rsidRDefault="008667BB" w:rsidP="00966B54">
            <w:r>
              <w:rPr>
                <w:rStyle w:val="normaltextrun"/>
                <w:rFonts w:ascii="Arial" w:hAnsi="Arial" w:cs="Arial"/>
              </w:rPr>
              <w:t>COM4012M</w:t>
            </w:r>
          </w:p>
        </w:tc>
        <w:tc>
          <w:tcPr>
            <w:tcW w:w="392" w:type="dxa"/>
            <w:vAlign w:val="center"/>
          </w:tcPr>
          <w:p w14:paraId="35227939" w14:textId="33503445" w:rsidR="008667BB" w:rsidRPr="000B6E41" w:rsidRDefault="008667BB" w:rsidP="00966B54">
            <w:pPr>
              <w:jc w:val="center"/>
              <w:rPr>
                <w:rFonts w:ascii="Arial" w:eastAsiaTheme="minorEastAsia" w:hAnsi="Arial" w:cs="Arial"/>
                <w:lang w:val="en-GB" w:eastAsia="zh-CN"/>
              </w:rPr>
            </w:pPr>
            <w:r>
              <w:rPr>
                <w:rStyle w:val="normaltextrun"/>
                <w:rFonts w:ascii="Arial" w:hAnsi="Arial" w:cs="Arial"/>
              </w:rPr>
              <w:t>4</w:t>
            </w:r>
          </w:p>
        </w:tc>
        <w:tc>
          <w:tcPr>
            <w:tcW w:w="742" w:type="dxa"/>
            <w:vAlign w:val="center"/>
          </w:tcPr>
          <w:p w14:paraId="06915342" w14:textId="26F20A1E" w:rsidR="008667BB" w:rsidRPr="000B6E41" w:rsidRDefault="008667BB" w:rsidP="00966B54">
            <w:pPr>
              <w:jc w:val="center"/>
              <w:rPr>
                <w:rFonts w:ascii="Arial" w:eastAsiaTheme="minorEastAsia" w:hAnsi="Arial" w:cs="Arial"/>
                <w:lang w:val="en-GB" w:eastAsia="zh-CN"/>
              </w:rPr>
            </w:pPr>
            <w:r>
              <w:rPr>
                <w:rStyle w:val="normaltextrun"/>
                <w:rFonts w:ascii="Arial" w:hAnsi="Arial" w:cs="Arial"/>
              </w:rPr>
              <w:t>2</w:t>
            </w:r>
          </w:p>
        </w:tc>
        <w:tc>
          <w:tcPr>
            <w:tcW w:w="3969" w:type="dxa"/>
            <w:vAlign w:val="center"/>
          </w:tcPr>
          <w:p w14:paraId="1033AC66" w14:textId="2E7AEC94" w:rsidR="008667BB" w:rsidRPr="000B6E41" w:rsidRDefault="008667BB" w:rsidP="00966B54">
            <w:pPr>
              <w:rPr>
                <w:rFonts w:ascii="Arial" w:eastAsiaTheme="minorEastAsia" w:hAnsi="Arial" w:cs="Arial"/>
                <w:lang w:val="en-GB" w:eastAsia="zh-CN"/>
              </w:rPr>
            </w:pPr>
            <w:r>
              <w:rPr>
                <w:rStyle w:val="normaltextrun"/>
                <w:rFonts w:ascii="Arial" w:hAnsi="Arial" w:cs="Arial"/>
              </w:rPr>
              <w:t>Programming 02 – Programming for the web</w:t>
            </w:r>
          </w:p>
        </w:tc>
        <w:tc>
          <w:tcPr>
            <w:tcW w:w="708" w:type="dxa"/>
            <w:vAlign w:val="center"/>
          </w:tcPr>
          <w:p w14:paraId="296978FB" w14:textId="3063EF02" w:rsidR="008667BB" w:rsidRPr="000B6E41" w:rsidRDefault="008667BB"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4E530A4D" w14:textId="04D4DED2" w:rsidR="008667BB" w:rsidRPr="000B6E41" w:rsidRDefault="008667BB"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7694B419" w14:textId="505510FD" w:rsidR="008667BB" w:rsidRPr="000B6E41" w:rsidRDefault="008667BB"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8667BB" w:rsidRPr="000B6E41" w14:paraId="53103ABA" w14:textId="77777777" w:rsidTr="26765690">
        <w:tc>
          <w:tcPr>
            <w:tcW w:w="1555" w:type="dxa"/>
            <w:vAlign w:val="center"/>
          </w:tcPr>
          <w:p w14:paraId="2CCE389C" w14:textId="165C50AD" w:rsidR="008667BB" w:rsidRPr="68DB994C" w:rsidRDefault="008667BB" w:rsidP="00966B54">
            <w:r>
              <w:rPr>
                <w:rStyle w:val="normaltextrun"/>
                <w:rFonts w:ascii="Arial" w:hAnsi="Arial" w:cs="Arial"/>
              </w:rPr>
              <w:t>COM4013M</w:t>
            </w:r>
          </w:p>
        </w:tc>
        <w:tc>
          <w:tcPr>
            <w:tcW w:w="392" w:type="dxa"/>
            <w:vAlign w:val="center"/>
          </w:tcPr>
          <w:p w14:paraId="7E5E8133" w14:textId="7987C6EE" w:rsidR="008667BB" w:rsidRPr="000B6E41" w:rsidRDefault="008667BB" w:rsidP="00966B54">
            <w:pPr>
              <w:jc w:val="center"/>
              <w:rPr>
                <w:rFonts w:ascii="Arial" w:eastAsiaTheme="minorEastAsia" w:hAnsi="Arial" w:cs="Arial"/>
                <w:lang w:val="en-GB" w:eastAsia="zh-CN"/>
              </w:rPr>
            </w:pPr>
            <w:r>
              <w:rPr>
                <w:rStyle w:val="normaltextrun"/>
                <w:rFonts w:ascii="Arial" w:hAnsi="Arial" w:cs="Arial"/>
              </w:rPr>
              <w:t>4</w:t>
            </w:r>
          </w:p>
        </w:tc>
        <w:tc>
          <w:tcPr>
            <w:tcW w:w="742" w:type="dxa"/>
            <w:vAlign w:val="center"/>
          </w:tcPr>
          <w:p w14:paraId="0A8F7B24" w14:textId="68E792F7" w:rsidR="008667BB" w:rsidRPr="66C21A4C" w:rsidRDefault="008667BB" w:rsidP="00966B54">
            <w:pPr>
              <w:jc w:val="center"/>
              <w:rPr>
                <w:rFonts w:ascii="Arial" w:eastAsiaTheme="minorEastAsia" w:hAnsi="Arial" w:cs="Arial"/>
                <w:lang w:val="en-GB" w:eastAsia="zh-CN"/>
              </w:rPr>
            </w:pPr>
            <w:r>
              <w:rPr>
                <w:rStyle w:val="normaltextrun"/>
                <w:rFonts w:ascii="Arial" w:hAnsi="Arial" w:cs="Arial"/>
              </w:rPr>
              <w:t>2</w:t>
            </w:r>
          </w:p>
        </w:tc>
        <w:tc>
          <w:tcPr>
            <w:tcW w:w="3969" w:type="dxa"/>
            <w:vAlign w:val="center"/>
          </w:tcPr>
          <w:p w14:paraId="3D73C010" w14:textId="16FE0D56" w:rsidR="008667BB" w:rsidRPr="000B6E41" w:rsidRDefault="008667BB" w:rsidP="00966B54">
            <w:pPr>
              <w:rPr>
                <w:rFonts w:ascii="Arial" w:eastAsiaTheme="minorEastAsia" w:hAnsi="Arial" w:cs="Arial"/>
                <w:lang w:val="en-GB" w:eastAsia="zh-CN"/>
              </w:rPr>
            </w:pPr>
            <w:r>
              <w:rPr>
                <w:rStyle w:val="normaltextrun"/>
                <w:rFonts w:ascii="Arial" w:hAnsi="Arial" w:cs="Arial"/>
              </w:rPr>
              <w:t>Operating Systems</w:t>
            </w:r>
          </w:p>
        </w:tc>
        <w:tc>
          <w:tcPr>
            <w:tcW w:w="708" w:type="dxa"/>
            <w:vAlign w:val="center"/>
          </w:tcPr>
          <w:p w14:paraId="1C9BF131" w14:textId="07B6E25E" w:rsidR="008667BB" w:rsidRPr="000B6E41" w:rsidRDefault="008667BB"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2580B44D" w14:textId="7357D06E" w:rsidR="008667BB" w:rsidRPr="000B6E41" w:rsidRDefault="008667BB"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5591BD19" w14:textId="6A799193" w:rsidR="008667BB" w:rsidRPr="000B6E41" w:rsidRDefault="008667BB"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13760D62" w14:textId="77777777" w:rsidTr="26765690">
        <w:trPr>
          <w:trHeight w:val="346"/>
        </w:trPr>
        <w:tc>
          <w:tcPr>
            <w:tcW w:w="1555" w:type="dxa"/>
            <w:vAlign w:val="center"/>
          </w:tcPr>
          <w:p w14:paraId="734B020E" w14:textId="2BB9EAD4" w:rsidR="007036C7" w:rsidRPr="68DB994C" w:rsidRDefault="648CC9FE" w:rsidP="00966B54">
            <w:pPr>
              <w:rPr>
                <w:rFonts w:ascii="Arial" w:eastAsiaTheme="minorEastAsia" w:hAnsi="Arial" w:cs="Arial"/>
                <w:lang w:val="en-GB" w:eastAsia="zh-CN"/>
              </w:rPr>
            </w:pPr>
            <w:r w:rsidRPr="53C74183">
              <w:rPr>
                <w:rFonts w:ascii="Arial" w:eastAsiaTheme="minorEastAsia" w:hAnsi="Arial" w:cs="Arial"/>
                <w:lang w:val="en-GB" w:eastAsia="zh-CN"/>
              </w:rPr>
              <w:t>COM40</w:t>
            </w:r>
            <w:r w:rsidR="006B3835">
              <w:rPr>
                <w:rFonts w:ascii="Arial" w:eastAsiaTheme="minorEastAsia" w:hAnsi="Arial" w:cs="Arial"/>
                <w:lang w:val="en-GB" w:eastAsia="zh-CN"/>
              </w:rPr>
              <w:t>16</w:t>
            </w:r>
            <w:r w:rsidR="5D7BDA0E" w:rsidRPr="53C74183">
              <w:rPr>
                <w:rFonts w:ascii="Arial" w:eastAsiaTheme="minorEastAsia" w:hAnsi="Arial" w:cs="Arial"/>
                <w:lang w:val="en-GB" w:eastAsia="zh-CN"/>
              </w:rPr>
              <w:t>M</w:t>
            </w:r>
          </w:p>
        </w:tc>
        <w:tc>
          <w:tcPr>
            <w:tcW w:w="392" w:type="dxa"/>
            <w:vAlign w:val="center"/>
          </w:tcPr>
          <w:p w14:paraId="1F9AD34A" w14:textId="0DD7BDF9"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4</w:t>
            </w:r>
          </w:p>
        </w:tc>
        <w:tc>
          <w:tcPr>
            <w:tcW w:w="742" w:type="dxa"/>
            <w:vAlign w:val="center"/>
          </w:tcPr>
          <w:p w14:paraId="11A88FA2" w14:textId="6689A4F1" w:rsidR="007036C7" w:rsidRPr="66C21A4C"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0A9AF3DA" w14:textId="0BB43994" w:rsidR="007036C7" w:rsidRPr="00E2238D" w:rsidRDefault="00553C84" w:rsidP="00966B54">
            <w:pPr>
              <w:rPr>
                <w:rFonts w:ascii="Arial" w:eastAsiaTheme="minorEastAsia" w:hAnsi="Arial" w:cs="Arial"/>
                <w:lang w:val="en-GB" w:eastAsia="zh-CN"/>
              </w:rPr>
            </w:pPr>
            <w:r>
              <w:rPr>
                <w:rFonts w:ascii="Arial" w:eastAsiaTheme="minorEastAsia" w:hAnsi="Arial" w:cs="Arial"/>
                <w:lang w:val="en-GB" w:eastAsia="zh-CN"/>
              </w:rPr>
              <w:t>Games Design</w:t>
            </w:r>
          </w:p>
        </w:tc>
        <w:tc>
          <w:tcPr>
            <w:tcW w:w="708" w:type="dxa"/>
            <w:vAlign w:val="center"/>
          </w:tcPr>
          <w:p w14:paraId="758995EF" w14:textId="684ACAE0" w:rsidR="007036C7" w:rsidRPr="000B6E41" w:rsidRDefault="00553C84" w:rsidP="00966B54">
            <w:pPr>
              <w:jc w:val="center"/>
              <w:rPr>
                <w:rFonts w:ascii="Arial" w:eastAsiaTheme="minorEastAsia" w:hAnsi="Arial" w:cs="Arial"/>
                <w:lang w:val="en-GB" w:eastAsia="zh-CN"/>
              </w:rPr>
            </w:pPr>
            <w:r>
              <w:rPr>
                <w:rFonts w:ascii="Arial" w:eastAsiaTheme="minorEastAsia" w:hAnsi="Arial" w:cs="Arial"/>
                <w:lang w:val="en-GB" w:eastAsia="zh-CN"/>
              </w:rPr>
              <w:t>2</w:t>
            </w:r>
            <w:r w:rsidR="008A7336">
              <w:rPr>
                <w:rFonts w:ascii="Arial" w:eastAsiaTheme="minorEastAsia" w:hAnsi="Arial" w:cs="Arial"/>
                <w:lang w:val="en-GB" w:eastAsia="zh-CN"/>
              </w:rPr>
              <w:t>0</w:t>
            </w:r>
          </w:p>
        </w:tc>
        <w:tc>
          <w:tcPr>
            <w:tcW w:w="1418" w:type="dxa"/>
            <w:vAlign w:val="center"/>
          </w:tcPr>
          <w:p w14:paraId="3A49E451" w14:textId="0AE3FEE8"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3FC8BFE2" w14:textId="54D2A22C"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208EC1D8" w14:textId="77777777" w:rsidTr="26765690">
        <w:tc>
          <w:tcPr>
            <w:tcW w:w="1555" w:type="dxa"/>
            <w:shd w:val="clear" w:color="auto" w:fill="F2F2F2" w:themeFill="background1" w:themeFillShade="F2"/>
            <w:vAlign w:val="center"/>
          </w:tcPr>
          <w:p w14:paraId="1E0EEA35" w14:textId="77777777" w:rsidR="007036C7" w:rsidRPr="000B6E41" w:rsidRDefault="007036C7" w:rsidP="00966B54">
            <w:pPr>
              <w:rPr>
                <w:rFonts w:ascii="Arial" w:eastAsiaTheme="minorEastAsia" w:hAnsi="Arial" w:cs="Arial"/>
                <w:lang w:val="en-GB" w:eastAsia="zh-CN"/>
              </w:rPr>
            </w:pPr>
          </w:p>
        </w:tc>
        <w:tc>
          <w:tcPr>
            <w:tcW w:w="392" w:type="dxa"/>
            <w:shd w:val="clear" w:color="auto" w:fill="F2F2F2" w:themeFill="background1" w:themeFillShade="F2"/>
            <w:vAlign w:val="center"/>
          </w:tcPr>
          <w:p w14:paraId="3D3BC66D" w14:textId="77777777" w:rsidR="007036C7" w:rsidRPr="000B6E41" w:rsidRDefault="007036C7" w:rsidP="00966B54">
            <w:pPr>
              <w:jc w:val="center"/>
              <w:rPr>
                <w:rFonts w:ascii="Arial" w:eastAsiaTheme="minorEastAsia" w:hAnsi="Arial" w:cs="Arial"/>
                <w:lang w:val="en-GB" w:eastAsia="zh-CN"/>
              </w:rPr>
            </w:pPr>
          </w:p>
        </w:tc>
        <w:tc>
          <w:tcPr>
            <w:tcW w:w="742" w:type="dxa"/>
            <w:shd w:val="clear" w:color="auto" w:fill="F2F2F2" w:themeFill="background1" w:themeFillShade="F2"/>
            <w:vAlign w:val="center"/>
          </w:tcPr>
          <w:p w14:paraId="39380EE7" w14:textId="77777777" w:rsidR="007036C7" w:rsidRPr="000B6E41" w:rsidRDefault="007036C7" w:rsidP="00966B54">
            <w:pPr>
              <w:jc w:val="center"/>
              <w:rPr>
                <w:rFonts w:ascii="Arial" w:eastAsiaTheme="minorEastAsia" w:hAnsi="Arial" w:cs="Arial"/>
                <w:lang w:val="en-GB" w:eastAsia="zh-CN"/>
              </w:rPr>
            </w:pPr>
          </w:p>
        </w:tc>
        <w:tc>
          <w:tcPr>
            <w:tcW w:w="3969" w:type="dxa"/>
            <w:shd w:val="clear" w:color="auto" w:fill="F2F2F2" w:themeFill="background1" w:themeFillShade="F2"/>
            <w:vAlign w:val="center"/>
          </w:tcPr>
          <w:p w14:paraId="36A07C73" w14:textId="77777777" w:rsidR="007036C7" w:rsidRPr="000B6E41" w:rsidRDefault="007036C7" w:rsidP="00966B54">
            <w:pPr>
              <w:rPr>
                <w:rFonts w:ascii="Arial" w:eastAsiaTheme="minorEastAsia" w:hAnsi="Arial" w:cs="Arial"/>
                <w:lang w:val="en-GB" w:eastAsia="zh-CN"/>
              </w:rPr>
            </w:pPr>
          </w:p>
        </w:tc>
        <w:tc>
          <w:tcPr>
            <w:tcW w:w="708" w:type="dxa"/>
            <w:shd w:val="clear" w:color="auto" w:fill="F2F2F2" w:themeFill="background1" w:themeFillShade="F2"/>
            <w:vAlign w:val="center"/>
          </w:tcPr>
          <w:p w14:paraId="45D31B06" w14:textId="77777777" w:rsidR="007036C7" w:rsidRPr="000B6E41" w:rsidRDefault="007036C7" w:rsidP="00966B54">
            <w:pPr>
              <w:jc w:val="center"/>
              <w:rPr>
                <w:rFonts w:ascii="Arial" w:eastAsiaTheme="minorEastAsia" w:hAnsi="Arial" w:cs="Arial"/>
                <w:lang w:val="en-GB" w:eastAsia="zh-CN"/>
              </w:rPr>
            </w:pPr>
          </w:p>
        </w:tc>
        <w:tc>
          <w:tcPr>
            <w:tcW w:w="1418" w:type="dxa"/>
            <w:shd w:val="clear" w:color="auto" w:fill="F2F2F2" w:themeFill="background1" w:themeFillShade="F2"/>
            <w:vAlign w:val="center"/>
          </w:tcPr>
          <w:p w14:paraId="4EC08773" w14:textId="77777777" w:rsidR="007036C7" w:rsidRPr="000B6E41" w:rsidRDefault="007036C7" w:rsidP="00966B54">
            <w:pPr>
              <w:jc w:val="center"/>
              <w:rPr>
                <w:rFonts w:ascii="Arial" w:eastAsiaTheme="minorEastAsia" w:hAnsi="Arial" w:cs="Arial"/>
                <w:lang w:val="en-GB" w:eastAsia="zh-CN"/>
              </w:rPr>
            </w:pPr>
          </w:p>
        </w:tc>
        <w:tc>
          <w:tcPr>
            <w:tcW w:w="1701" w:type="dxa"/>
            <w:shd w:val="clear" w:color="auto" w:fill="F2F2F2" w:themeFill="background1" w:themeFillShade="F2"/>
            <w:vAlign w:val="center"/>
          </w:tcPr>
          <w:p w14:paraId="4B19318D" w14:textId="77777777" w:rsidR="007036C7" w:rsidRPr="000B6E41" w:rsidRDefault="007036C7" w:rsidP="00966B54">
            <w:pPr>
              <w:jc w:val="center"/>
              <w:rPr>
                <w:rFonts w:ascii="Arial" w:eastAsiaTheme="minorEastAsia" w:hAnsi="Arial" w:cs="Arial"/>
                <w:lang w:val="en-GB" w:eastAsia="zh-CN"/>
              </w:rPr>
            </w:pPr>
          </w:p>
        </w:tc>
      </w:tr>
      <w:tr w:rsidR="006B3835" w:rsidRPr="000B6E41" w14:paraId="6690B6A6" w14:textId="77777777" w:rsidTr="26765690">
        <w:tc>
          <w:tcPr>
            <w:tcW w:w="1555" w:type="dxa"/>
            <w:vAlign w:val="center"/>
          </w:tcPr>
          <w:p w14:paraId="2EB7C84C" w14:textId="70DFBA6F" w:rsidR="006B3835" w:rsidRPr="000B6E41" w:rsidRDefault="006B3835" w:rsidP="00966B54">
            <w:r>
              <w:rPr>
                <w:rStyle w:val="normaltextrun"/>
                <w:rFonts w:ascii="Arial" w:hAnsi="Arial" w:cs="Arial"/>
              </w:rPr>
              <w:t>COM5012M</w:t>
            </w:r>
          </w:p>
        </w:tc>
        <w:tc>
          <w:tcPr>
            <w:tcW w:w="392" w:type="dxa"/>
            <w:vAlign w:val="center"/>
          </w:tcPr>
          <w:p w14:paraId="5B8BEA3E" w14:textId="11B4A167" w:rsidR="006B3835" w:rsidRPr="000B6E41" w:rsidRDefault="006B3835" w:rsidP="00966B54">
            <w:pPr>
              <w:jc w:val="center"/>
              <w:rPr>
                <w:rFonts w:ascii="Arial" w:eastAsiaTheme="minorEastAsia" w:hAnsi="Arial" w:cs="Arial"/>
                <w:lang w:val="en-GB" w:eastAsia="zh-CN"/>
              </w:rPr>
            </w:pPr>
            <w:r>
              <w:rPr>
                <w:rStyle w:val="normaltextrun"/>
                <w:rFonts w:ascii="Arial" w:hAnsi="Arial" w:cs="Arial"/>
              </w:rPr>
              <w:t>5</w:t>
            </w:r>
          </w:p>
        </w:tc>
        <w:tc>
          <w:tcPr>
            <w:tcW w:w="742" w:type="dxa"/>
            <w:vAlign w:val="center"/>
          </w:tcPr>
          <w:p w14:paraId="21A6362D" w14:textId="59A0B7A5" w:rsidR="006B3835" w:rsidRPr="000B6E41" w:rsidRDefault="006B3835" w:rsidP="00966B54">
            <w:pPr>
              <w:jc w:val="center"/>
              <w:rPr>
                <w:rFonts w:ascii="Arial" w:eastAsiaTheme="minorEastAsia" w:hAnsi="Arial" w:cs="Arial"/>
                <w:lang w:val="en-GB" w:eastAsia="zh-CN"/>
              </w:rPr>
            </w:pPr>
            <w:r>
              <w:rPr>
                <w:rStyle w:val="normaltextrun"/>
                <w:rFonts w:ascii="Arial" w:hAnsi="Arial" w:cs="Arial"/>
              </w:rPr>
              <w:t>1</w:t>
            </w:r>
          </w:p>
        </w:tc>
        <w:tc>
          <w:tcPr>
            <w:tcW w:w="3969" w:type="dxa"/>
            <w:vAlign w:val="center"/>
          </w:tcPr>
          <w:p w14:paraId="0079142C" w14:textId="05B21CDF" w:rsidR="006B3835" w:rsidRPr="000B6E41" w:rsidRDefault="006B3835" w:rsidP="00966B54">
            <w:pPr>
              <w:rPr>
                <w:rFonts w:ascii="Arial" w:eastAsiaTheme="minorEastAsia" w:hAnsi="Arial" w:cs="Arial"/>
                <w:lang w:val="en-GB" w:eastAsia="zh-CN"/>
              </w:rPr>
            </w:pPr>
            <w:r>
              <w:rPr>
                <w:rStyle w:val="normaltextrun"/>
                <w:rFonts w:ascii="Arial" w:hAnsi="Arial" w:cs="Arial"/>
              </w:rPr>
              <w:t>Programming 03 – Systems Programming and Scripting</w:t>
            </w:r>
          </w:p>
        </w:tc>
        <w:tc>
          <w:tcPr>
            <w:tcW w:w="708" w:type="dxa"/>
            <w:vAlign w:val="center"/>
          </w:tcPr>
          <w:p w14:paraId="40079BD3" w14:textId="09C3DC44"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7EF1BE33" w14:textId="20EF9D2F"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C</w:t>
            </w:r>
          </w:p>
        </w:tc>
        <w:tc>
          <w:tcPr>
            <w:tcW w:w="1701" w:type="dxa"/>
            <w:vAlign w:val="center"/>
          </w:tcPr>
          <w:p w14:paraId="1B1A99F3" w14:textId="4110E3F1"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6B3835" w:rsidRPr="000B6E41" w14:paraId="4E0798A6" w14:textId="77777777" w:rsidTr="26765690">
        <w:tc>
          <w:tcPr>
            <w:tcW w:w="1555" w:type="dxa"/>
            <w:vAlign w:val="center"/>
          </w:tcPr>
          <w:p w14:paraId="00220592" w14:textId="5200399F" w:rsidR="006B3835" w:rsidRPr="00AE2B9A" w:rsidRDefault="006B3835" w:rsidP="00966B54">
            <w:pPr>
              <w:rPr>
                <w:rFonts w:ascii="Arial" w:eastAsia="Arial" w:hAnsi="Arial" w:cs="Arial"/>
              </w:rPr>
            </w:pPr>
            <w:r>
              <w:rPr>
                <w:rStyle w:val="normaltextrun"/>
                <w:rFonts w:ascii="Arial" w:hAnsi="Arial" w:cs="Arial"/>
              </w:rPr>
              <w:t>COM5013M</w:t>
            </w:r>
          </w:p>
        </w:tc>
        <w:tc>
          <w:tcPr>
            <w:tcW w:w="392" w:type="dxa"/>
            <w:vAlign w:val="center"/>
          </w:tcPr>
          <w:p w14:paraId="343C74E0" w14:textId="2E79935A" w:rsidR="006B3835" w:rsidRPr="000B6E41" w:rsidRDefault="006B3835" w:rsidP="00966B54">
            <w:pPr>
              <w:jc w:val="center"/>
              <w:rPr>
                <w:rFonts w:ascii="Arial" w:eastAsiaTheme="minorEastAsia" w:hAnsi="Arial" w:cs="Arial"/>
                <w:lang w:val="en-GB" w:eastAsia="zh-CN"/>
              </w:rPr>
            </w:pPr>
            <w:r>
              <w:rPr>
                <w:rStyle w:val="normaltextrun"/>
                <w:rFonts w:ascii="Arial" w:hAnsi="Arial" w:cs="Arial"/>
              </w:rPr>
              <w:t>5</w:t>
            </w:r>
          </w:p>
        </w:tc>
        <w:tc>
          <w:tcPr>
            <w:tcW w:w="742" w:type="dxa"/>
            <w:vAlign w:val="center"/>
          </w:tcPr>
          <w:p w14:paraId="0E5C901E" w14:textId="0916ABA1" w:rsidR="006B3835" w:rsidRPr="000B6E41" w:rsidRDefault="006B3835" w:rsidP="00966B54">
            <w:pPr>
              <w:jc w:val="center"/>
              <w:rPr>
                <w:rFonts w:ascii="Arial" w:eastAsiaTheme="minorEastAsia" w:hAnsi="Arial" w:cs="Arial"/>
                <w:lang w:val="en-GB" w:eastAsia="zh-CN"/>
              </w:rPr>
            </w:pPr>
            <w:r>
              <w:rPr>
                <w:rStyle w:val="normaltextrun"/>
                <w:rFonts w:ascii="Arial" w:hAnsi="Arial" w:cs="Arial"/>
              </w:rPr>
              <w:t>1</w:t>
            </w:r>
          </w:p>
        </w:tc>
        <w:tc>
          <w:tcPr>
            <w:tcW w:w="3969" w:type="dxa"/>
            <w:vAlign w:val="center"/>
          </w:tcPr>
          <w:p w14:paraId="10118F7D" w14:textId="45C3015A" w:rsidR="006B3835" w:rsidRPr="000B6E41" w:rsidRDefault="006B3835" w:rsidP="00966B54">
            <w:pPr>
              <w:rPr>
                <w:rFonts w:ascii="Arial" w:eastAsiaTheme="minorEastAsia" w:hAnsi="Arial" w:cs="Arial"/>
                <w:lang w:val="en-GB" w:eastAsia="zh-CN"/>
              </w:rPr>
            </w:pPr>
            <w:r>
              <w:rPr>
                <w:rStyle w:val="normaltextrun"/>
                <w:rFonts w:ascii="Arial" w:hAnsi="Arial" w:cs="Arial"/>
              </w:rPr>
              <w:t>Databases Systems</w:t>
            </w:r>
          </w:p>
        </w:tc>
        <w:tc>
          <w:tcPr>
            <w:tcW w:w="708" w:type="dxa"/>
            <w:vAlign w:val="center"/>
          </w:tcPr>
          <w:p w14:paraId="0CBA77EB" w14:textId="1681FA90" w:rsidR="006B3835" w:rsidRPr="000B6E41" w:rsidRDefault="006B3835" w:rsidP="00966B54">
            <w:pPr>
              <w:jc w:val="center"/>
              <w:rPr>
                <w:rFonts w:ascii="Arial" w:eastAsiaTheme="minorEastAsia" w:hAnsi="Arial" w:cs="Arial"/>
                <w:lang w:val="en-GB" w:eastAsia="zh-CN"/>
              </w:rPr>
            </w:pPr>
            <w:r w:rsidRPr="000B6E41">
              <w:rPr>
                <w:rFonts w:ascii="Arial" w:eastAsiaTheme="minorEastAsia" w:hAnsi="Arial" w:cs="Arial"/>
                <w:lang w:val="en-GB" w:eastAsia="zh-CN"/>
              </w:rPr>
              <w:t>20</w:t>
            </w:r>
          </w:p>
        </w:tc>
        <w:tc>
          <w:tcPr>
            <w:tcW w:w="1418" w:type="dxa"/>
            <w:vAlign w:val="center"/>
          </w:tcPr>
          <w:p w14:paraId="68972D1D" w14:textId="673DD3A1" w:rsidR="006B3835" w:rsidRPr="000B6E41" w:rsidRDefault="006B3835"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0AAA9AF6" w14:textId="260F7ABD"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128BA4F6" w14:textId="77777777" w:rsidTr="26765690">
        <w:tc>
          <w:tcPr>
            <w:tcW w:w="1555" w:type="dxa"/>
            <w:vAlign w:val="center"/>
          </w:tcPr>
          <w:p w14:paraId="6A81C411" w14:textId="7F5D5D79" w:rsidR="000A2E74" w:rsidRPr="00AE2B9A" w:rsidRDefault="007036C7" w:rsidP="00966B54">
            <w:pPr>
              <w:rPr>
                <w:rFonts w:ascii="Arial" w:eastAsia="Arial" w:hAnsi="Arial" w:cs="Arial"/>
              </w:rPr>
            </w:pPr>
            <w:r w:rsidRPr="00AE2B9A">
              <w:rPr>
                <w:rFonts w:ascii="Arial" w:eastAsia="Arial" w:hAnsi="Arial" w:cs="Arial"/>
              </w:rPr>
              <w:t>COM50</w:t>
            </w:r>
            <w:r w:rsidR="006B3835">
              <w:rPr>
                <w:rFonts w:ascii="Arial" w:eastAsia="Arial" w:hAnsi="Arial" w:cs="Arial"/>
              </w:rPr>
              <w:t>1</w:t>
            </w:r>
            <w:r w:rsidR="00A0002D">
              <w:rPr>
                <w:rFonts w:ascii="Arial" w:eastAsia="Arial" w:hAnsi="Arial" w:cs="Arial"/>
              </w:rPr>
              <w:t>9</w:t>
            </w:r>
            <w:r w:rsidR="006B3835">
              <w:rPr>
                <w:rFonts w:ascii="Arial" w:eastAsia="Arial" w:hAnsi="Arial" w:cs="Arial"/>
              </w:rPr>
              <w:t>M</w:t>
            </w:r>
          </w:p>
        </w:tc>
        <w:tc>
          <w:tcPr>
            <w:tcW w:w="392" w:type="dxa"/>
            <w:vAlign w:val="center"/>
          </w:tcPr>
          <w:p w14:paraId="0F4BC1E1" w14:textId="12716816"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5</w:t>
            </w:r>
          </w:p>
        </w:tc>
        <w:tc>
          <w:tcPr>
            <w:tcW w:w="742" w:type="dxa"/>
            <w:vAlign w:val="center"/>
          </w:tcPr>
          <w:p w14:paraId="68599852" w14:textId="20D4F30E"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1</w:t>
            </w:r>
          </w:p>
        </w:tc>
        <w:tc>
          <w:tcPr>
            <w:tcW w:w="3969" w:type="dxa"/>
            <w:vAlign w:val="center"/>
          </w:tcPr>
          <w:p w14:paraId="50357BD9" w14:textId="47341529" w:rsidR="007036C7" w:rsidRPr="000B6E41" w:rsidRDefault="00727B5E" w:rsidP="00966B54">
            <w:pPr>
              <w:rPr>
                <w:rFonts w:ascii="Arial" w:eastAsiaTheme="minorEastAsia" w:hAnsi="Arial" w:cs="Arial"/>
                <w:lang w:val="en-GB" w:eastAsia="zh-CN"/>
              </w:rPr>
            </w:pPr>
            <w:r>
              <w:rPr>
                <w:rFonts w:ascii="Arial" w:eastAsiaTheme="minorEastAsia" w:hAnsi="Arial" w:cs="Arial"/>
                <w:lang w:val="en-GB" w:eastAsia="zh-CN"/>
              </w:rPr>
              <w:t xml:space="preserve">Game </w:t>
            </w:r>
            <w:r w:rsidR="004D6574">
              <w:rPr>
                <w:rFonts w:ascii="Arial" w:eastAsiaTheme="minorEastAsia" w:hAnsi="Arial" w:cs="Arial"/>
                <w:lang w:val="en-GB" w:eastAsia="zh-CN"/>
              </w:rPr>
              <w:t xml:space="preserve">Development </w:t>
            </w:r>
            <w:r w:rsidR="006B3835">
              <w:rPr>
                <w:rFonts w:ascii="Arial" w:eastAsiaTheme="minorEastAsia" w:hAnsi="Arial" w:cs="Arial"/>
                <w:lang w:val="en-GB" w:eastAsia="zh-CN"/>
              </w:rPr>
              <w:t>w</w:t>
            </w:r>
            <w:r w:rsidR="004D6574">
              <w:rPr>
                <w:rFonts w:ascii="Arial" w:eastAsiaTheme="minorEastAsia" w:hAnsi="Arial" w:cs="Arial"/>
                <w:lang w:val="en-GB" w:eastAsia="zh-CN"/>
              </w:rPr>
              <w:t>ith Game Engines</w:t>
            </w:r>
          </w:p>
        </w:tc>
        <w:tc>
          <w:tcPr>
            <w:tcW w:w="708" w:type="dxa"/>
            <w:vAlign w:val="center"/>
          </w:tcPr>
          <w:p w14:paraId="2EDD098D" w14:textId="0B710382"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20</w:t>
            </w:r>
          </w:p>
        </w:tc>
        <w:tc>
          <w:tcPr>
            <w:tcW w:w="1418" w:type="dxa"/>
            <w:vAlign w:val="center"/>
          </w:tcPr>
          <w:p w14:paraId="70C43844" w14:textId="5C6E1689"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32AF84EF" w14:textId="70F39D0B" w:rsidR="007036C7" w:rsidRPr="000B6E41" w:rsidRDefault="00557B4A"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6B3835" w:rsidRPr="000B6E41" w14:paraId="62CD582D" w14:textId="77777777" w:rsidTr="26765690">
        <w:tc>
          <w:tcPr>
            <w:tcW w:w="1555" w:type="dxa"/>
            <w:vAlign w:val="center"/>
          </w:tcPr>
          <w:p w14:paraId="234E645C" w14:textId="6517A692" w:rsidR="006B3835" w:rsidRPr="006B3835" w:rsidRDefault="006B3835" w:rsidP="00966B54">
            <w:pPr>
              <w:rPr>
                <w:rFonts w:ascii="Arial" w:eastAsia="Arial" w:hAnsi="Arial" w:cs="Arial"/>
              </w:rPr>
            </w:pPr>
            <w:r w:rsidRPr="006B3835">
              <w:rPr>
                <w:rStyle w:val="normaltextrun"/>
                <w:rFonts w:ascii="Arial" w:hAnsi="Arial" w:cs="Arial"/>
              </w:rPr>
              <w:t>COM5015M</w:t>
            </w:r>
          </w:p>
        </w:tc>
        <w:tc>
          <w:tcPr>
            <w:tcW w:w="392" w:type="dxa"/>
            <w:vAlign w:val="center"/>
          </w:tcPr>
          <w:p w14:paraId="116CD59F" w14:textId="575E16D0" w:rsidR="006B3835" w:rsidRPr="006B3835" w:rsidRDefault="006B3835" w:rsidP="00966B54">
            <w:pPr>
              <w:jc w:val="center"/>
              <w:rPr>
                <w:rFonts w:ascii="Arial" w:eastAsiaTheme="minorEastAsia" w:hAnsi="Arial" w:cs="Arial"/>
                <w:lang w:val="en-GB" w:eastAsia="zh-CN"/>
              </w:rPr>
            </w:pPr>
            <w:r w:rsidRPr="006B3835">
              <w:rPr>
                <w:rFonts w:ascii="Arial" w:eastAsiaTheme="minorEastAsia" w:hAnsi="Arial" w:cs="Arial"/>
                <w:lang w:val="en-GB" w:eastAsia="zh-CN"/>
              </w:rPr>
              <w:t>5</w:t>
            </w:r>
          </w:p>
        </w:tc>
        <w:tc>
          <w:tcPr>
            <w:tcW w:w="742" w:type="dxa"/>
            <w:vAlign w:val="center"/>
          </w:tcPr>
          <w:p w14:paraId="174BF115" w14:textId="4F9E195B" w:rsidR="006B3835" w:rsidRPr="006B3835" w:rsidRDefault="006B3835" w:rsidP="00966B54">
            <w:pPr>
              <w:jc w:val="center"/>
              <w:rPr>
                <w:rFonts w:ascii="Arial" w:eastAsiaTheme="minorEastAsia" w:hAnsi="Arial" w:cs="Arial"/>
                <w:lang w:val="en-GB" w:eastAsia="zh-CN"/>
              </w:rPr>
            </w:pPr>
            <w:r w:rsidRPr="006B3835">
              <w:rPr>
                <w:rFonts w:ascii="Arial" w:eastAsiaTheme="minorEastAsia" w:hAnsi="Arial" w:cs="Arial"/>
                <w:lang w:val="en-GB" w:eastAsia="zh-CN"/>
              </w:rPr>
              <w:t>2</w:t>
            </w:r>
          </w:p>
        </w:tc>
        <w:tc>
          <w:tcPr>
            <w:tcW w:w="3969" w:type="dxa"/>
            <w:vAlign w:val="center"/>
          </w:tcPr>
          <w:p w14:paraId="576C6E92" w14:textId="7F3F9232" w:rsidR="006B3835" w:rsidRPr="006B3835" w:rsidRDefault="006B3835" w:rsidP="00966B54">
            <w:pPr>
              <w:rPr>
                <w:rStyle w:val="eop"/>
                <w:rFonts w:ascii="Arial" w:hAnsi="Arial" w:cs="Arial"/>
                <w:lang w:val="en-GB" w:eastAsia="zh-CN"/>
              </w:rPr>
            </w:pPr>
            <w:r w:rsidRPr="56DE8E58">
              <w:rPr>
                <w:rStyle w:val="normaltextrun"/>
                <w:rFonts w:ascii="Arial" w:hAnsi="Arial" w:cs="Arial"/>
              </w:rPr>
              <w:t>Programming 04</w:t>
            </w:r>
            <w:r w:rsidR="10ACD854" w:rsidRPr="56DE8E58">
              <w:rPr>
                <w:rStyle w:val="normaltextrun"/>
                <w:rFonts w:ascii="Arial" w:hAnsi="Arial" w:cs="Arial"/>
              </w:rPr>
              <w:t xml:space="preserve"> – Advanced Programming</w:t>
            </w:r>
          </w:p>
        </w:tc>
        <w:tc>
          <w:tcPr>
            <w:tcW w:w="708" w:type="dxa"/>
            <w:vAlign w:val="center"/>
          </w:tcPr>
          <w:p w14:paraId="75DABCDD" w14:textId="1EEB39B2"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638C64B7" w14:textId="6ADAE9D6" w:rsidR="006B3835" w:rsidRPr="000B6E41" w:rsidRDefault="006B3835"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1C00B931" w14:textId="0400BA19" w:rsidR="006B3835" w:rsidRPr="000B6E41" w:rsidRDefault="006B3835"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19FC4F36" w14:textId="77777777" w:rsidTr="26765690">
        <w:tc>
          <w:tcPr>
            <w:tcW w:w="1555" w:type="dxa"/>
            <w:vAlign w:val="center"/>
          </w:tcPr>
          <w:p w14:paraId="62FEC137" w14:textId="33CAE92E" w:rsidR="007036C7" w:rsidRPr="00AE2B9A" w:rsidRDefault="007036C7" w:rsidP="00966B54">
            <w:pPr>
              <w:rPr>
                <w:rFonts w:ascii="Arial" w:eastAsia="Arial" w:hAnsi="Arial" w:cs="Arial"/>
              </w:rPr>
            </w:pPr>
            <w:r w:rsidRPr="56DE8E58">
              <w:rPr>
                <w:rFonts w:ascii="Arial" w:eastAsia="Arial" w:hAnsi="Arial" w:cs="Arial"/>
              </w:rPr>
              <w:t>COM50</w:t>
            </w:r>
            <w:r w:rsidR="6019F373" w:rsidRPr="56DE8E58">
              <w:rPr>
                <w:rFonts w:ascii="Arial" w:eastAsia="Arial" w:hAnsi="Arial" w:cs="Arial"/>
              </w:rPr>
              <w:t>16M</w:t>
            </w:r>
          </w:p>
        </w:tc>
        <w:tc>
          <w:tcPr>
            <w:tcW w:w="392" w:type="dxa"/>
            <w:vAlign w:val="center"/>
          </w:tcPr>
          <w:p w14:paraId="62473412" w14:textId="40A2F236" w:rsidR="007036C7" w:rsidRPr="000B6E41"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5</w:t>
            </w:r>
          </w:p>
        </w:tc>
        <w:tc>
          <w:tcPr>
            <w:tcW w:w="742" w:type="dxa"/>
            <w:vAlign w:val="center"/>
          </w:tcPr>
          <w:p w14:paraId="60A56F41" w14:textId="64F52DA5" w:rsidR="007036C7" w:rsidRPr="66C21A4C"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45A9ECDA" w14:textId="5395A813" w:rsidR="007036C7" w:rsidRPr="0007484C" w:rsidRDefault="008A7A5D" w:rsidP="00966B54">
            <w:pPr>
              <w:rPr>
                <w:rFonts w:ascii="Arial" w:eastAsiaTheme="minorEastAsia" w:hAnsi="Arial" w:cs="Arial"/>
                <w:lang w:val="en-GB" w:eastAsia="zh-CN"/>
              </w:rPr>
            </w:pPr>
            <w:r>
              <w:rPr>
                <w:rFonts w:ascii="Arial" w:eastAsiaTheme="minorEastAsia" w:hAnsi="Arial" w:cs="Arial"/>
                <w:lang w:val="en-GB" w:eastAsia="zh-CN"/>
              </w:rPr>
              <w:t>Professional and Research Practices</w:t>
            </w:r>
          </w:p>
        </w:tc>
        <w:tc>
          <w:tcPr>
            <w:tcW w:w="708" w:type="dxa"/>
            <w:vAlign w:val="center"/>
          </w:tcPr>
          <w:p w14:paraId="22F031AD" w14:textId="411118F6"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20</w:t>
            </w:r>
          </w:p>
        </w:tc>
        <w:tc>
          <w:tcPr>
            <w:tcW w:w="1418" w:type="dxa"/>
            <w:vAlign w:val="center"/>
          </w:tcPr>
          <w:p w14:paraId="73AE8273" w14:textId="236DD62A" w:rsidR="007036C7" w:rsidRPr="000B6E41" w:rsidRDefault="007C0632" w:rsidP="00966B54">
            <w:pPr>
              <w:jc w:val="center"/>
              <w:rPr>
                <w:rFonts w:ascii="Arial" w:eastAsiaTheme="minorEastAsia" w:hAnsi="Arial" w:cs="Arial"/>
                <w:lang w:val="en-GB" w:eastAsia="zh-CN"/>
              </w:rPr>
            </w:pPr>
            <w:r>
              <w:rPr>
                <w:rFonts w:ascii="Arial" w:eastAsiaTheme="minorEastAsia" w:hAnsi="Arial" w:cs="Arial"/>
                <w:lang w:val="en-GB" w:eastAsia="zh-CN"/>
              </w:rPr>
              <w:t>C</w:t>
            </w:r>
          </w:p>
        </w:tc>
        <w:tc>
          <w:tcPr>
            <w:tcW w:w="1701" w:type="dxa"/>
            <w:vAlign w:val="center"/>
          </w:tcPr>
          <w:p w14:paraId="08CF765C" w14:textId="2AF00D1A" w:rsidR="007036C7" w:rsidRPr="000B6E41" w:rsidRDefault="00557B4A"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306227F0" w14:textId="77777777" w:rsidTr="26765690">
        <w:tc>
          <w:tcPr>
            <w:tcW w:w="1555" w:type="dxa"/>
            <w:vAlign w:val="center"/>
          </w:tcPr>
          <w:p w14:paraId="0EFEB374" w14:textId="72235F2B" w:rsidR="007036C7" w:rsidRPr="00AE2B9A" w:rsidRDefault="007036C7" w:rsidP="00966B54">
            <w:pPr>
              <w:rPr>
                <w:rFonts w:ascii="Arial" w:eastAsia="Arial" w:hAnsi="Arial" w:cs="Arial"/>
              </w:rPr>
            </w:pPr>
            <w:r w:rsidRPr="56DE8E58">
              <w:rPr>
                <w:rFonts w:ascii="Arial" w:eastAsia="Arial" w:hAnsi="Arial" w:cs="Arial"/>
              </w:rPr>
              <w:t>COM50</w:t>
            </w:r>
            <w:r w:rsidR="00A0002D">
              <w:rPr>
                <w:rFonts w:ascii="Arial" w:eastAsia="Arial" w:hAnsi="Arial" w:cs="Arial"/>
              </w:rPr>
              <w:t>20</w:t>
            </w:r>
            <w:r w:rsidR="493F8422" w:rsidRPr="56DE8E58">
              <w:rPr>
                <w:rFonts w:ascii="Arial" w:eastAsia="Arial" w:hAnsi="Arial" w:cs="Arial"/>
              </w:rPr>
              <w:t>M</w:t>
            </w:r>
          </w:p>
        </w:tc>
        <w:tc>
          <w:tcPr>
            <w:tcW w:w="392" w:type="dxa"/>
            <w:vAlign w:val="center"/>
          </w:tcPr>
          <w:p w14:paraId="5C3716EC" w14:textId="0AEC290D" w:rsidR="007036C7" w:rsidRPr="000B6E41" w:rsidRDefault="007C0632" w:rsidP="00966B54">
            <w:pPr>
              <w:jc w:val="center"/>
              <w:rPr>
                <w:rFonts w:ascii="Arial" w:eastAsiaTheme="minorEastAsia" w:hAnsi="Arial" w:cs="Arial"/>
                <w:lang w:val="en-GB" w:eastAsia="zh-CN"/>
              </w:rPr>
            </w:pPr>
            <w:r>
              <w:rPr>
                <w:rFonts w:ascii="Arial" w:eastAsiaTheme="minorEastAsia" w:hAnsi="Arial" w:cs="Arial"/>
                <w:lang w:val="en-GB" w:eastAsia="zh-CN"/>
              </w:rPr>
              <w:t>5</w:t>
            </w:r>
          </w:p>
        </w:tc>
        <w:tc>
          <w:tcPr>
            <w:tcW w:w="742" w:type="dxa"/>
            <w:vAlign w:val="center"/>
          </w:tcPr>
          <w:p w14:paraId="487734E6" w14:textId="2449752E" w:rsidR="007036C7" w:rsidRDefault="007036C7"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20353B3E" w14:textId="0F505AAD" w:rsidR="007036C7" w:rsidRPr="0007484C" w:rsidRDefault="00E32368" w:rsidP="26765690">
            <w:pPr>
              <w:rPr>
                <w:rFonts w:ascii="Arial" w:eastAsiaTheme="minorEastAsia" w:hAnsi="Arial" w:cs="Arial"/>
                <w:lang w:val="en-GB" w:eastAsia="zh-CN"/>
              </w:rPr>
            </w:pPr>
            <w:r w:rsidRPr="26765690">
              <w:rPr>
                <w:rFonts w:ascii="Arial" w:eastAsiaTheme="minorEastAsia" w:hAnsi="Arial" w:cs="Arial"/>
                <w:lang w:val="en-GB" w:eastAsia="zh-CN"/>
              </w:rPr>
              <w:t>Game Development Project</w:t>
            </w:r>
          </w:p>
        </w:tc>
        <w:tc>
          <w:tcPr>
            <w:tcW w:w="708" w:type="dxa"/>
            <w:vAlign w:val="center"/>
          </w:tcPr>
          <w:p w14:paraId="352E6B47" w14:textId="47F77127"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20</w:t>
            </w:r>
          </w:p>
        </w:tc>
        <w:tc>
          <w:tcPr>
            <w:tcW w:w="1418" w:type="dxa"/>
            <w:vAlign w:val="center"/>
          </w:tcPr>
          <w:p w14:paraId="50D64DA5" w14:textId="47BDC4AD" w:rsidR="007036C7" w:rsidRPr="000B6E41" w:rsidRDefault="007C0632" w:rsidP="00966B54">
            <w:pPr>
              <w:jc w:val="center"/>
              <w:rPr>
                <w:rFonts w:ascii="Arial" w:eastAsiaTheme="minorEastAsia" w:hAnsi="Arial" w:cs="Arial"/>
                <w:lang w:val="en-GB" w:eastAsia="zh-CN"/>
              </w:rPr>
            </w:pPr>
            <w:r>
              <w:rPr>
                <w:rFonts w:ascii="Arial" w:eastAsiaTheme="minorEastAsia" w:hAnsi="Arial" w:cs="Arial"/>
                <w:lang w:val="en-GB" w:eastAsia="zh-CN"/>
              </w:rPr>
              <w:t>C</w:t>
            </w:r>
          </w:p>
        </w:tc>
        <w:tc>
          <w:tcPr>
            <w:tcW w:w="1701" w:type="dxa"/>
            <w:vAlign w:val="center"/>
          </w:tcPr>
          <w:p w14:paraId="486D9E63" w14:textId="563364E0" w:rsidR="007036C7" w:rsidRPr="000B6E41" w:rsidRDefault="00557B4A"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67251" w:rsidRPr="000B6E41" w14:paraId="196DEB41" w14:textId="77777777" w:rsidTr="26765690">
        <w:tc>
          <w:tcPr>
            <w:tcW w:w="1555" w:type="dxa"/>
            <w:vAlign w:val="center"/>
          </w:tcPr>
          <w:p w14:paraId="62235A53" w14:textId="44D875B6" w:rsidR="00767251" w:rsidRPr="00AE2B9A" w:rsidRDefault="00767251" w:rsidP="00966B54">
            <w:pPr>
              <w:rPr>
                <w:rFonts w:ascii="Arial" w:eastAsia="Arial" w:hAnsi="Arial" w:cs="Arial"/>
              </w:rPr>
            </w:pPr>
            <w:r>
              <w:rPr>
                <w:rStyle w:val="normaltextrun"/>
                <w:rFonts w:ascii="Arial" w:hAnsi="Arial" w:cs="Arial"/>
                <w:color w:val="000000"/>
              </w:rPr>
              <w:t>COM5018P </w:t>
            </w:r>
          </w:p>
        </w:tc>
        <w:tc>
          <w:tcPr>
            <w:tcW w:w="392" w:type="dxa"/>
            <w:vAlign w:val="center"/>
          </w:tcPr>
          <w:p w14:paraId="014D0211" w14:textId="7022E916" w:rsidR="00767251" w:rsidRDefault="00767251" w:rsidP="00966B54">
            <w:pPr>
              <w:jc w:val="center"/>
              <w:rPr>
                <w:rFonts w:ascii="Arial" w:eastAsiaTheme="minorEastAsia" w:hAnsi="Arial" w:cs="Arial"/>
                <w:lang w:val="en-GB" w:eastAsia="zh-CN"/>
              </w:rPr>
            </w:pPr>
            <w:r w:rsidRPr="00767251">
              <w:rPr>
                <w:rFonts w:ascii="Arial" w:eastAsiaTheme="minorEastAsia" w:hAnsi="Arial" w:cs="Arial"/>
                <w:lang w:val="en-GB" w:eastAsia="zh-CN"/>
              </w:rPr>
              <w:t>5 </w:t>
            </w:r>
          </w:p>
        </w:tc>
        <w:tc>
          <w:tcPr>
            <w:tcW w:w="742" w:type="dxa"/>
            <w:vAlign w:val="center"/>
          </w:tcPr>
          <w:p w14:paraId="0254E679" w14:textId="3F28902C" w:rsidR="00767251" w:rsidRDefault="00767251" w:rsidP="00966B54">
            <w:pPr>
              <w:jc w:val="center"/>
              <w:rPr>
                <w:rFonts w:ascii="Arial" w:eastAsiaTheme="minorEastAsia" w:hAnsi="Arial" w:cs="Arial"/>
                <w:lang w:val="en-GB" w:eastAsia="zh-CN"/>
              </w:rPr>
            </w:pPr>
            <w:r w:rsidRPr="00767251">
              <w:rPr>
                <w:rFonts w:ascii="Arial" w:eastAsiaTheme="minorEastAsia" w:hAnsi="Arial" w:cs="Arial"/>
                <w:lang w:val="en-GB" w:eastAsia="zh-CN"/>
              </w:rPr>
              <w:t>1&amp;2 </w:t>
            </w:r>
          </w:p>
        </w:tc>
        <w:tc>
          <w:tcPr>
            <w:tcW w:w="3969" w:type="dxa"/>
            <w:vAlign w:val="center"/>
          </w:tcPr>
          <w:p w14:paraId="0E1A6E74" w14:textId="122FC5A6" w:rsidR="00767251" w:rsidRDefault="00767251" w:rsidP="00966B54">
            <w:pPr>
              <w:rPr>
                <w:rFonts w:ascii="Arial" w:eastAsiaTheme="minorEastAsia" w:hAnsi="Arial" w:cs="Arial"/>
                <w:lang w:val="en-GB" w:eastAsia="zh-CN"/>
              </w:rPr>
            </w:pPr>
            <w:r>
              <w:rPr>
                <w:rStyle w:val="normaltextrun"/>
                <w:rFonts w:ascii="Arial" w:hAnsi="Arial" w:cs="Arial"/>
              </w:rPr>
              <w:t>Year in Industry </w:t>
            </w:r>
          </w:p>
        </w:tc>
        <w:tc>
          <w:tcPr>
            <w:tcW w:w="708" w:type="dxa"/>
            <w:vAlign w:val="center"/>
          </w:tcPr>
          <w:p w14:paraId="270C037C" w14:textId="4DBE26BA" w:rsidR="00767251" w:rsidRPr="000B6E41" w:rsidRDefault="00767251" w:rsidP="00966B54">
            <w:pPr>
              <w:jc w:val="center"/>
              <w:rPr>
                <w:rFonts w:ascii="Arial" w:eastAsiaTheme="minorEastAsia" w:hAnsi="Arial" w:cs="Arial"/>
                <w:lang w:val="en-GB" w:eastAsia="zh-CN"/>
              </w:rPr>
            </w:pPr>
            <w:r>
              <w:rPr>
                <w:rStyle w:val="normaltextrun"/>
                <w:rFonts w:ascii="Arial" w:hAnsi="Arial" w:cs="Arial"/>
              </w:rPr>
              <w:t>0 </w:t>
            </w:r>
          </w:p>
        </w:tc>
        <w:tc>
          <w:tcPr>
            <w:tcW w:w="1418" w:type="dxa"/>
            <w:vAlign w:val="center"/>
          </w:tcPr>
          <w:p w14:paraId="12EE851A" w14:textId="61C0FAB4" w:rsidR="00767251" w:rsidRDefault="00966B54" w:rsidP="00966B54">
            <w:pPr>
              <w:jc w:val="center"/>
              <w:rPr>
                <w:rFonts w:ascii="Arial" w:eastAsiaTheme="minorEastAsia" w:hAnsi="Arial" w:cs="Arial"/>
                <w:lang w:val="en-GB" w:eastAsia="zh-CN"/>
              </w:rPr>
            </w:pPr>
            <w:r>
              <w:rPr>
                <w:rStyle w:val="normaltextrun"/>
                <w:rFonts w:ascii="Arial" w:hAnsi="Arial" w:cs="Arial"/>
              </w:rPr>
              <w:t xml:space="preserve">C </w:t>
            </w:r>
            <w:r w:rsidR="00767251">
              <w:rPr>
                <w:rStyle w:val="normaltextrun"/>
                <w:rFonts w:ascii="Arial" w:hAnsi="Arial" w:cs="Arial"/>
              </w:rPr>
              <w:t>if year in industry </w:t>
            </w:r>
          </w:p>
        </w:tc>
        <w:tc>
          <w:tcPr>
            <w:tcW w:w="1701" w:type="dxa"/>
            <w:vAlign w:val="center"/>
          </w:tcPr>
          <w:p w14:paraId="6374F87E" w14:textId="4DA5D710" w:rsidR="00767251" w:rsidRDefault="00767251" w:rsidP="00966B54">
            <w:pPr>
              <w:jc w:val="center"/>
              <w:rPr>
                <w:rFonts w:ascii="Arial" w:eastAsiaTheme="minorEastAsia" w:hAnsi="Arial" w:cs="Arial"/>
                <w:lang w:val="en-GB" w:eastAsia="zh-CN"/>
              </w:rPr>
            </w:pPr>
            <w:r>
              <w:rPr>
                <w:rStyle w:val="normaltextrun"/>
                <w:rFonts w:ascii="Arial" w:hAnsi="Arial" w:cs="Arial"/>
              </w:rPr>
              <w:t>NC if year in industry  </w:t>
            </w:r>
          </w:p>
        </w:tc>
      </w:tr>
      <w:tr w:rsidR="007036C7" w:rsidRPr="000B6E41" w14:paraId="08F4064D" w14:textId="77777777" w:rsidTr="26765690">
        <w:tc>
          <w:tcPr>
            <w:tcW w:w="1555" w:type="dxa"/>
            <w:shd w:val="clear" w:color="auto" w:fill="F2F2F2" w:themeFill="background1" w:themeFillShade="F2"/>
            <w:vAlign w:val="center"/>
          </w:tcPr>
          <w:p w14:paraId="7B16BC6B" w14:textId="77777777" w:rsidR="007036C7" w:rsidRPr="00AE2B9A" w:rsidRDefault="007036C7" w:rsidP="00966B54">
            <w:pPr>
              <w:rPr>
                <w:rFonts w:ascii="Arial" w:eastAsia="Arial" w:hAnsi="Arial" w:cs="Arial"/>
              </w:rPr>
            </w:pPr>
          </w:p>
        </w:tc>
        <w:tc>
          <w:tcPr>
            <w:tcW w:w="392" w:type="dxa"/>
            <w:shd w:val="clear" w:color="auto" w:fill="F2F2F2" w:themeFill="background1" w:themeFillShade="F2"/>
            <w:vAlign w:val="center"/>
          </w:tcPr>
          <w:p w14:paraId="324744F7" w14:textId="77777777" w:rsidR="007036C7" w:rsidRPr="000B6E41" w:rsidRDefault="007036C7" w:rsidP="00966B54">
            <w:pPr>
              <w:jc w:val="center"/>
              <w:rPr>
                <w:rFonts w:ascii="Arial" w:eastAsiaTheme="minorEastAsia" w:hAnsi="Arial" w:cs="Arial"/>
                <w:lang w:val="en-GB" w:eastAsia="zh-CN"/>
              </w:rPr>
            </w:pPr>
          </w:p>
        </w:tc>
        <w:tc>
          <w:tcPr>
            <w:tcW w:w="742" w:type="dxa"/>
            <w:shd w:val="clear" w:color="auto" w:fill="F2F2F2" w:themeFill="background1" w:themeFillShade="F2"/>
            <w:vAlign w:val="center"/>
          </w:tcPr>
          <w:p w14:paraId="732D8760" w14:textId="77777777" w:rsidR="007036C7" w:rsidRPr="000B6E41" w:rsidRDefault="007036C7" w:rsidP="00966B54">
            <w:pPr>
              <w:jc w:val="center"/>
              <w:rPr>
                <w:rFonts w:ascii="Arial" w:eastAsiaTheme="minorEastAsia" w:hAnsi="Arial" w:cs="Arial"/>
                <w:lang w:val="en-GB" w:eastAsia="zh-CN"/>
              </w:rPr>
            </w:pPr>
          </w:p>
        </w:tc>
        <w:tc>
          <w:tcPr>
            <w:tcW w:w="3969" w:type="dxa"/>
            <w:shd w:val="clear" w:color="auto" w:fill="F2F2F2" w:themeFill="background1" w:themeFillShade="F2"/>
            <w:vAlign w:val="center"/>
          </w:tcPr>
          <w:p w14:paraId="34AF714D" w14:textId="77777777" w:rsidR="007036C7" w:rsidRPr="000B6E41" w:rsidRDefault="007036C7" w:rsidP="00966B54">
            <w:pPr>
              <w:rPr>
                <w:rFonts w:ascii="Arial" w:eastAsiaTheme="minorEastAsia" w:hAnsi="Arial" w:cs="Arial"/>
                <w:lang w:val="en-GB" w:eastAsia="zh-CN"/>
              </w:rPr>
            </w:pPr>
          </w:p>
        </w:tc>
        <w:tc>
          <w:tcPr>
            <w:tcW w:w="708" w:type="dxa"/>
            <w:shd w:val="clear" w:color="auto" w:fill="F2F2F2" w:themeFill="background1" w:themeFillShade="F2"/>
            <w:vAlign w:val="center"/>
          </w:tcPr>
          <w:p w14:paraId="499A6187" w14:textId="77777777" w:rsidR="007036C7" w:rsidRPr="000B6E41" w:rsidRDefault="007036C7" w:rsidP="00966B54">
            <w:pPr>
              <w:jc w:val="center"/>
              <w:rPr>
                <w:rFonts w:ascii="Arial" w:eastAsiaTheme="minorEastAsia" w:hAnsi="Arial" w:cs="Arial"/>
                <w:lang w:val="en-GB" w:eastAsia="zh-CN"/>
              </w:rPr>
            </w:pPr>
          </w:p>
        </w:tc>
        <w:tc>
          <w:tcPr>
            <w:tcW w:w="1418" w:type="dxa"/>
            <w:shd w:val="clear" w:color="auto" w:fill="F2F2F2" w:themeFill="background1" w:themeFillShade="F2"/>
            <w:vAlign w:val="center"/>
          </w:tcPr>
          <w:p w14:paraId="429C479E" w14:textId="77777777" w:rsidR="007036C7" w:rsidRPr="000B6E41" w:rsidRDefault="007036C7" w:rsidP="00966B54">
            <w:pPr>
              <w:jc w:val="center"/>
              <w:rPr>
                <w:rFonts w:ascii="Arial" w:eastAsiaTheme="minorEastAsia" w:hAnsi="Arial" w:cs="Arial"/>
                <w:lang w:val="en-GB" w:eastAsia="zh-CN"/>
              </w:rPr>
            </w:pPr>
          </w:p>
        </w:tc>
        <w:tc>
          <w:tcPr>
            <w:tcW w:w="1701" w:type="dxa"/>
            <w:shd w:val="clear" w:color="auto" w:fill="F2F2F2" w:themeFill="background1" w:themeFillShade="F2"/>
            <w:vAlign w:val="center"/>
          </w:tcPr>
          <w:p w14:paraId="00744E7F" w14:textId="77777777" w:rsidR="007036C7" w:rsidRPr="000B6E41" w:rsidRDefault="007036C7" w:rsidP="00966B54">
            <w:pPr>
              <w:jc w:val="center"/>
              <w:rPr>
                <w:rFonts w:ascii="Arial" w:eastAsiaTheme="minorEastAsia" w:hAnsi="Arial" w:cs="Arial"/>
                <w:lang w:val="en-GB" w:eastAsia="zh-CN"/>
              </w:rPr>
            </w:pPr>
          </w:p>
        </w:tc>
      </w:tr>
      <w:tr w:rsidR="007036C7" w:rsidRPr="000B6E41" w14:paraId="59A8A2F9" w14:textId="77777777" w:rsidTr="26765690">
        <w:tc>
          <w:tcPr>
            <w:tcW w:w="1555" w:type="dxa"/>
            <w:vAlign w:val="center"/>
          </w:tcPr>
          <w:p w14:paraId="5FE0E0BB" w14:textId="3CDE10D2" w:rsidR="00F868C5" w:rsidRPr="00AE2B9A" w:rsidRDefault="00767251" w:rsidP="00966B54">
            <w:pPr>
              <w:rPr>
                <w:rFonts w:ascii="Arial" w:eastAsia="Arial" w:hAnsi="Arial" w:cs="Arial"/>
              </w:rPr>
            </w:pPr>
            <w:r w:rsidRPr="00767251">
              <w:rPr>
                <w:rFonts w:ascii="Arial" w:eastAsia="Arial" w:hAnsi="Arial" w:cs="Arial"/>
              </w:rPr>
              <w:t>COM6016M</w:t>
            </w:r>
          </w:p>
        </w:tc>
        <w:tc>
          <w:tcPr>
            <w:tcW w:w="392" w:type="dxa"/>
            <w:vAlign w:val="center"/>
          </w:tcPr>
          <w:p w14:paraId="511A5726" w14:textId="2ED2D1B0" w:rsidR="007036C7"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6</w:t>
            </w:r>
          </w:p>
        </w:tc>
        <w:tc>
          <w:tcPr>
            <w:tcW w:w="742" w:type="dxa"/>
            <w:vAlign w:val="center"/>
          </w:tcPr>
          <w:p w14:paraId="7A8E3840" w14:textId="2FAC0299" w:rsidR="007036C7"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1+2</w:t>
            </w:r>
          </w:p>
        </w:tc>
        <w:tc>
          <w:tcPr>
            <w:tcW w:w="3969" w:type="dxa"/>
            <w:vAlign w:val="center"/>
          </w:tcPr>
          <w:p w14:paraId="3D10DB39" w14:textId="26AD8730" w:rsidR="007036C7" w:rsidRPr="000B6E41" w:rsidRDefault="005B5A43" w:rsidP="00966B54">
            <w:pPr>
              <w:spacing w:after="200" w:line="276" w:lineRule="auto"/>
              <w:rPr>
                <w:rFonts w:ascii="Arial" w:eastAsiaTheme="minorEastAsia" w:hAnsi="Arial" w:cs="Arial"/>
                <w:lang w:val="en-GB" w:eastAsia="zh-CN"/>
              </w:rPr>
            </w:pPr>
            <w:bookmarkStart w:id="3" w:name="_Hlk77870204"/>
            <w:r>
              <w:rPr>
                <w:rFonts w:ascii="Arial" w:eastAsiaTheme="minorEastAsia" w:hAnsi="Arial" w:cs="Arial"/>
                <w:lang w:val="en-GB" w:eastAsia="zh-CN"/>
              </w:rPr>
              <w:t>Dissertation</w:t>
            </w:r>
            <w:bookmarkEnd w:id="3"/>
          </w:p>
        </w:tc>
        <w:tc>
          <w:tcPr>
            <w:tcW w:w="708" w:type="dxa"/>
            <w:vAlign w:val="center"/>
          </w:tcPr>
          <w:p w14:paraId="4AB6E9CE" w14:textId="3072DACE" w:rsidR="007036C7"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4</w:t>
            </w:r>
            <w:r w:rsidR="007036C7" w:rsidRPr="000B6E41">
              <w:rPr>
                <w:rFonts w:ascii="Arial" w:eastAsiaTheme="minorEastAsia" w:hAnsi="Arial" w:cs="Arial"/>
                <w:lang w:val="en-GB" w:eastAsia="zh-CN"/>
              </w:rPr>
              <w:t>0</w:t>
            </w:r>
          </w:p>
        </w:tc>
        <w:tc>
          <w:tcPr>
            <w:tcW w:w="1418" w:type="dxa"/>
            <w:vAlign w:val="center"/>
          </w:tcPr>
          <w:p w14:paraId="66346457" w14:textId="03132D40" w:rsidR="007036C7" w:rsidRPr="000B6E41" w:rsidRDefault="007036C7"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02FA5C03" w14:textId="3C9D7082" w:rsidR="007036C7"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NC</w:t>
            </w:r>
          </w:p>
        </w:tc>
      </w:tr>
      <w:tr w:rsidR="000C3253" w:rsidRPr="000B6E41" w14:paraId="66644106" w14:textId="77777777" w:rsidTr="26765690">
        <w:tc>
          <w:tcPr>
            <w:tcW w:w="1555" w:type="dxa"/>
            <w:vAlign w:val="center"/>
          </w:tcPr>
          <w:p w14:paraId="1C0EF8F5" w14:textId="472A12A1" w:rsidR="000C3253" w:rsidRPr="00AE2B9A" w:rsidRDefault="174917D9" w:rsidP="00966B54">
            <w:pPr>
              <w:rPr>
                <w:rFonts w:ascii="Arial" w:eastAsia="Arial" w:hAnsi="Arial" w:cs="Arial"/>
              </w:rPr>
            </w:pPr>
            <w:r w:rsidRPr="00AE2B9A">
              <w:rPr>
                <w:rFonts w:ascii="Arial" w:eastAsia="Arial" w:hAnsi="Arial" w:cs="Arial"/>
              </w:rPr>
              <w:t>COM60</w:t>
            </w:r>
            <w:r w:rsidR="001377CA">
              <w:rPr>
                <w:rFonts w:ascii="Arial" w:eastAsia="Arial" w:hAnsi="Arial" w:cs="Arial"/>
              </w:rPr>
              <w:t>2</w:t>
            </w:r>
            <w:r w:rsidR="006A3FEA">
              <w:rPr>
                <w:rFonts w:ascii="Arial" w:eastAsia="Arial" w:hAnsi="Arial" w:cs="Arial"/>
              </w:rPr>
              <w:t>4</w:t>
            </w:r>
            <w:r w:rsidR="0C52B264" w:rsidRPr="00AE2B9A">
              <w:rPr>
                <w:rFonts w:ascii="Arial" w:eastAsia="Arial" w:hAnsi="Arial" w:cs="Arial"/>
              </w:rPr>
              <w:t>M</w:t>
            </w:r>
          </w:p>
        </w:tc>
        <w:tc>
          <w:tcPr>
            <w:tcW w:w="392" w:type="dxa"/>
            <w:vAlign w:val="center"/>
          </w:tcPr>
          <w:p w14:paraId="05717FF0" w14:textId="763C7C38" w:rsidR="000C3253" w:rsidRPr="000B6E41" w:rsidRDefault="000C325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6</w:t>
            </w:r>
          </w:p>
        </w:tc>
        <w:tc>
          <w:tcPr>
            <w:tcW w:w="742" w:type="dxa"/>
            <w:vAlign w:val="center"/>
          </w:tcPr>
          <w:p w14:paraId="6E45BEC0" w14:textId="6E3858C7" w:rsidR="000C3253" w:rsidRPr="000B6E41" w:rsidRDefault="000C325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1</w:t>
            </w:r>
          </w:p>
        </w:tc>
        <w:tc>
          <w:tcPr>
            <w:tcW w:w="3969" w:type="dxa"/>
            <w:vAlign w:val="center"/>
          </w:tcPr>
          <w:p w14:paraId="04B3BE2B" w14:textId="4576B64B" w:rsidR="000C3253" w:rsidRDefault="000C3253" w:rsidP="00966B54">
            <w:pPr>
              <w:rPr>
                <w:rFonts w:ascii="Arial" w:eastAsiaTheme="minorEastAsia" w:hAnsi="Arial" w:cs="Arial"/>
                <w:lang w:val="en-GB" w:eastAsia="zh-CN"/>
              </w:rPr>
            </w:pPr>
            <w:r>
              <w:rPr>
                <w:rFonts w:ascii="Arial" w:eastAsiaTheme="minorEastAsia" w:hAnsi="Arial" w:cs="Arial"/>
                <w:lang w:val="en-GB" w:eastAsia="zh-CN"/>
              </w:rPr>
              <w:t>Games Programming</w:t>
            </w:r>
          </w:p>
        </w:tc>
        <w:tc>
          <w:tcPr>
            <w:tcW w:w="708" w:type="dxa"/>
            <w:vAlign w:val="center"/>
          </w:tcPr>
          <w:p w14:paraId="7E93392E" w14:textId="2465FE1C" w:rsidR="000C3253" w:rsidRDefault="000C3253"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71059770" w14:textId="77D2451F" w:rsidR="000C3253" w:rsidRPr="000B6E41" w:rsidRDefault="000C3253" w:rsidP="00966B54">
            <w:pPr>
              <w:jc w:val="center"/>
              <w:rPr>
                <w:rFonts w:ascii="Arial" w:eastAsiaTheme="minorEastAsia" w:hAnsi="Arial" w:cs="Arial"/>
                <w:lang w:val="en-GB" w:eastAsia="zh-CN"/>
              </w:rPr>
            </w:pPr>
            <w:r>
              <w:rPr>
                <w:rFonts w:ascii="Arial" w:eastAsiaTheme="minorEastAsia" w:hAnsi="Arial" w:cs="Arial"/>
                <w:lang w:val="en-GB" w:eastAsia="zh-CN"/>
              </w:rPr>
              <w:t>C</w:t>
            </w:r>
          </w:p>
        </w:tc>
        <w:tc>
          <w:tcPr>
            <w:tcW w:w="1701" w:type="dxa"/>
            <w:vAlign w:val="center"/>
          </w:tcPr>
          <w:p w14:paraId="7E8F9C18" w14:textId="58B2A501" w:rsidR="000C3253" w:rsidRDefault="000C3253"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5B5A43" w:rsidRPr="000B6E41" w14:paraId="5B603FCE" w14:textId="77777777" w:rsidTr="26765690">
        <w:tc>
          <w:tcPr>
            <w:tcW w:w="1555" w:type="dxa"/>
            <w:vAlign w:val="center"/>
          </w:tcPr>
          <w:p w14:paraId="01802EA2" w14:textId="02B2AD94" w:rsidR="00F868C5" w:rsidRPr="00AE2B9A" w:rsidRDefault="24180217" w:rsidP="00966B54">
            <w:pPr>
              <w:rPr>
                <w:rFonts w:ascii="Arial" w:eastAsia="Arial" w:hAnsi="Arial" w:cs="Arial"/>
              </w:rPr>
            </w:pPr>
            <w:r w:rsidRPr="00AE2B9A">
              <w:rPr>
                <w:rFonts w:ascii="Arial" w:eastAsia="Arial" w:hAnsi="Arial" w:cs="Arial"/>
              </w:rPr>
              <w:t>COM60</w:t>
            </w:r>
            <w:r w:rsidR="001377CA">
              <w:rPr>
                <w:rFonts w:ascii="Arial" w:eastAsia="Arial" w:hAnsi="Arial" w:cs="Arial"/>
              </w:rPr>
              <w:t>2</w:t>
            </w:r>
            <w:r w:rsidR="00DF784D">
              <w:rPr>
                <w:rFonts w:ascii="Arial" w:eastAsia="Arial" w:hAnsi="Arial" w:cs="Arial"/>
              </w:rPr>
              <w:t>5</w:t>
            </w:r>
            <w:r w:rsidRPr="00AE2B9A">
              <w:rPr>
                <w:rFonts w:ascii="Arial" w:eastAsia="Arial" w:hAnsi="Arial" w:cs="Arial"/>
              </w:rPr>
              <w:t>M</w:t>
            </w:r>
          </w:p>
        </w:tc>
        <w:tc>
          <w:tcPr>
            <w:tcW w:w="392" w:type="dxa"/>
            <w:vAlign w:val="center"/>
          </w:tcPr>
          <w:p w14:paraId="2D89B2E0" w14:textId="098E1764" w:rsidR="005B5A43" w:rsidRPr="000B6E41" w:rsidRDefault="005B5A4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6</w:t>
            </w:r>
          </w:p>
        </w:tc>
        <w:tc>
          <w:tcPr>
            <w:tcW w:w="742" w:type="dxa"/>
            <w:vAlign w:val="center"/>
          </w:tcPr>
          <w:p w14:paraId="16A013CB" w14:textId="63D225B1" w:rsidR="005B5A43" w:rsidRPr="000B6E41" w:rsidRDefault="005B5A4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1</w:t>
            </w:r>
          </w:p>
        </w:tc>
        <w:tc>
          <w:tcPr>
            <w:tcW w:w="3969" w:type="dxa"/>
            <w:vAlign w:val="center"/>
          </w:tcPr>
          <w:p w14:paraId="16241E9D" w14:textId="2A6AF2D9" w:rsidR="005B5A43" w:rsidRPr="000B6E41" w:rsidRDefault="0C4A8F63" w:rsidP="00966B54">
            <w:pPr>
              <w:rPr>
                <w:lang w:val="en-GB" w:eastAsia="zh-CN"/>
              </w:rPr>
            </w:pPr>
            <w:r w:rsidRPr="53C74183">
              <w:rPr>
                <w:rFonts w:ascii="Arial" w:eastAsiaTheme="minorEastAsia" w:hAnsi="Arial" w:cs="Arial"/>
                <w:lang w:val="en-GB" w:eastAsia="zh-CN"/>
              </w:rPr>
              <w:t>3D Graphics Programming</w:t>
            </w:r>
          </w:p>
        </w:tc>
        <w:tc>
          <w:tcPr>
            <w:tcW w:w="708" w:type="dxa"/>
            <w:vAlign w:val="center"/>
          </w:tcPr>
          <w:p w14:paraId="02B7304A" w14:textId="0721349A" w:rsidR="005B5A43" w:rsidRPr="000B6E41" w:rsidRDefault="005B5A4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20</w:t>
            </w:r>
          </w:p>
        </w:tc>
        <w:tc>
          <w:tcPr>
            <w:tcW w:w="1418" w:type="dxa"/>
            <w:vAlign w:val="center"/>
          </w:tcPr>
          <w:p w14:paraId="48C4280A" w14:textId="651D9869" w:rsidR="005B5A43" w:rsidRPr="000B6E41" w:rsidRDefault="005B5A4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C</w:t>
            </w:r>
          </w:p>
        </w:tc>
        <w:tc>
          <w:tcPr>
            <w:tcW w:w="1701" w:type="dxa"/>
            <w:vAlign w:val="center"/>
          </w:tcPr>
          <w:p w14:paraId="2840DCB8" w14:textId="7D8DD5BF"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5E7C5F" w:rsidRPr="000B6E41" w14:paraId="49839BC1" w14:textId="77777777" w:rsidTr="00B572FC">
        <w:trPr>
          <w:ins w:id="4" w:author="Carla Wardell" w:date="2022-03-01T15:50:00Z"/>
        </w:trPr>
        <w:tc>
          <w:tcPr>
            <w:tcW w:w="10485" w:type="dxa"/>
            <w:gridSpan w:val="7"/>
            <w:vAlign w:val="center"/>
          </w:tcPr>
          <w:p w14:paraId="6E3D877C" w14:textId="23A92BF1" w:rsidR="005E7C5F" w:rsidRDefault="009A1B71" w:rsidP="00966B54">
            <w:pPr>
              <w:jc w:val="center"/>
              <w:rPr>
                <w:ins w:id="5" w:author="Carla Wardell" w:date="2022-03-01T15:50:00Z"/>
                <w:rFonts w:ascii="Arial" w:eastAsiaTheme="minorEastAsia" w:hAnsi="Arial" w:cs="Arial"/>
                <w:lang w:val="en-GB" w:eastAsia="zh-CN"/>
              </w:rPr>
            </w:pPr>
            <w:ins w:id="6" w:author="Carla Wardell" w:date="2022-03-01T15:51:00Z">
              <w:r>
                <w:rPr>
                  <w:rFonts w:ascii="Arial" w:eastAsiaTheme="minorEastAsia" w:hAnsi="Arial" w:cs="Arial"/>
                  <w:lang w:val="en-GB" w:eastAsia="zh-CN"/>
                </w:rPr>
                <w:t>Choose 40 credits from the following optional modules:</w:t>
              </w:r>
            </w:ins>
          </w:p>
        </w:tc>
      </w:tr>
      <w:tr w:rsidR="005B5A43" w:rsidRPr="000B6E41" w14:paraId="4BA51825" w14:textId="77777777" w:rsidTr="26765690">
        <w:tc>
          <w:tcPr>
            <w:tcW w:w="1555" w:type="dxa"/>
            <w:vAlign w:val="center"/>
          </w:tcPr>
          <w:p w14:paraId="53354889" w14:textId="6C693091" w:rsidR="005B5A43" w:rsidRPr="00AE2B9A" w:rsidRDefault="005B5A43" w:rsidP="00966B54">
            <w:pPr>
              <w:rPr>
                <w:rFonts w:ascii="Arial" w:eastAsia="Arial" w:hAnsi="Arial" w:cs="Arial"/>
              </w:rPr>
            </w:pPr>
            <w:bookmarkStart w:id="7" w:name="_Hlk77870012"/>
            <w:r w:rsidRPr="00AE2B9A">
              <w:rPr>
                <w:rFonts w:ascii="Arial" w:eastAsia="Arial" w:hAnsi="Arial" w:cs="Arial"/>
              </w:rPr>
              <w:t>COM60</w:t>
            </w:r>
            <w:r w:rsidR="001377CA">
              <w:rPr>
                <w:rFonts w:ascii="Arial" w:eastAsia="Arial" w:hAnsi="Arial" w:cs="Arial"/>
              </w:rPr>
              <w:t>2</w:t>
            </w:r>
            <w:r w:rsidR="00DF784D">
              <w:rPr>
                <w:rFonts w:ascii="Arial" w:eastAsia="Arial" w:hAnsi="Arial" w:cs="Arial"/>
              </w:rPr>
              <w:t>6</w:t>
            </w:r>
            <w:r w:rsidR="001377CA">
              <w:rPr>
                <w:rFonts w:ascii="Arial" w:eastAsia="Arial" w:hAnsi="Arial" w:cs="Arial"/>
              </w:rPr>
              <w:t>M</w:t>
            </w:r>
          </w:p>
        </w:tc>
        <w:tc>
          <w:tcPr>
            <w:tcW w:w="392" w:type="dxa"/>
            <w:vAlign w:val="center"/>
          </w:tcPr>
          <w:p w14:paraId="3E2C98F8" w14:textId="048B9EA6" w:rsidR="005B5A43" w:rsidRPr="000B6E41" w:rsidRDefault="005B5A43" w:rsidP="00966B54">
            <w:pPr>
              <w:jc w:val="center"/>
              <w:rPr>
                <w:rFonts w:ascii="Arial" w:eastAsiaTheme="minorEastAsia" w:hAnsi="Arial" w:cs="Arial"/>
                <w:lang w:val="en-GB" w:eastAsia="zh-CN"/>
              </w:rPr>
            </w:pPr>
            <w:r w:rsidRPr="000B6E41">
              <w:rPr>
                <w:rFonts w:ascii="Arial" w:eastAsiaTheme="minorEastAsia" w:hAnsi="Arial" w:cs="Arial"/>
                <w:lang w:val="en-GB" w:eastAsia="zh-CN"/>
              </w:rPr>
              <w:t>6</w:t>
            </w:r>
          </w:p>
        </w:tc>
        <w:tc>
          <w:tcPr>
            <w:tcW w:w="742" w:type="dxa"/>
            <w:vAlign w:val="center"/>
          </w:tcPr>
          <w:p w14:paraId="4FF53CD5" w14:textId="7A00D90F" w:rsidR="005B5A43" w:rsidRPr="000B6E41" w:rsidRDefault="005B5A43" w:rsidP="00966B54">
            <w:pPr>
              <w:jc w:val="center"/>
              <w:rPr>
                <w:rFonts w:ascii="Arial" w:eastAsiaTheme="minorEastAsia" w:hAnsi="Arial" w:cs="Arial"/>
                <w:lang w:val="en-GB" w:eastAsia="zh-CN"/>
              </w:rPr>
            </w:pPr>
            <w:r w:rsidRPr="66C21A4C">
              <w:rPr>
                <w:rFonts w:ascii="Arial" w:eastAsiaTheme="minorEastAsia" w:hAnsi="Arial" w:cs="Arial"/>
                <w:lang w:val="en-GB" w:eastAsia="zh-CN"/>
              </w:rPr>
              <w:t>2</w:t>
            </w:r>
          </w:p>
        </w:tc>
        <w:tc>
          <w:tcPr>
            <w:tcW w:w="3969" w:type="dxa"/>
            <w:vAlign w:val="center"/>
          </w:tcPr>
          <w:p w14:paraId="0E2B8FF3" w14:textId="1BB9ADCE" w:rsidR="005B5A43" w:rsidRPr="000B6E41" w:rsidRDefault="49DE328D" w:rsidP="00966B54">
            <w:pPr>
              <w:rPr>
                <w:rFonts w:ascii="Arial" w:eastAsiaTheme="minorEastAsia" w:hAnsi="Arial" w:cs="Arial"/>
                <w:lang w:val="en-GB" w:eastAsia="zh-CN"/>
              </w:rPr>
            </w:pPr>
            <w:r w:rsidRPr="53C74183">
              <w:rPr>
                <w:rFonts w:ascii="Arial" w:eastAsiaTheme="minorEastAsia" w:hAnsi="Arial" w:cs="Arial"/>
                <w:lang w:val="en-GB" w:eastAsia="zh-CN"/>
              </w:rPr>
              <w:t xml:space="preserve">Artificial Intelligence </w:t>
            </w:r>
            <w:r w:rsidR="328D2A64" w:rsidRPr="53C74183">
              <w:rPr>
                <w:rFonts w:ascii="Arial" w:eastAsiaTheme="minorEastAsia" w:hAnsi="Arial" w:cs="Arial"/>
                <w:lang w:val="en-GB" w:eastAsia="zh-CN"/>
              </w:rPr>
              <w:t>for</w:t>
            </w:r>
            <w:r w:rsidRPr="53C74183">
              <w:rPr>
                <w:rFonts w:ascii="Arial" w:eastAsiaTheme="minorEastAsia" w:hAnsi="Arial" w:cs="Arial"/>
                <w:lang w:val="en-GB" w:eastAsia="zh-CN"/>
              </w:rPr>
              <w:t xml:space="preserve"> Games</w:t>
            </w:r>
          </w:p>
        </w:tc>
        <w:tc>
          <w:tcPr>
            <w:tcW w:w="708" w:type="dxa"/>
            <w:vAlign w:val="center"/>
          </w:tcPr>
          <w:p w14:paraId="383E0537" w14:textId="3068B60F"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w:t>
            </w:r>
            <w:r w:rsidRPr="000B6E41">
              <w:rPr>
                <w:rFonts w:ascii="Arial" w:eastAsiaTheme="minorEastAsia" w:hAnsi="Arial" w:cs="Arial"/>
                <w:lang w:val="en-GB" w:eastAsia="zh-CN"/>
              </w:rPr>
              <w:t>0</w:t>
            </w:r>
          </w:p>
        </w:tc>
        <w:tc>
          <w:tcPr>
            <w:tcW w:w="1418" w:type="dxa"/>
            <w:vAlign w:val="center"/>
          </w:tcPr>
          <w:p w14:paraId="3E5AE1B4" w14:textId="6E89E226"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O</w:t>
            </w:r>
          </w:p>
        </w:tc>
        <w:tc>
          <w:tcPr>
            <w:tcW w:w="1701" w:type="dxa"/>
            <w:vAlign w:val="center"/>
          </w:tcPr>
          <w:p w14:paraId="3F917E3F" w14:textId="5937D81B"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bookmarkEnd w:id="7"/>
      <w:tr w:rsidR="005B5A43" w:rsidRPr="000B6E41" w14:paraId="5B2BD2A0" w14:textId="77777777" w:rsidTr="26765690">
        <w:tc>
          <w:tcPr>
            <w:tcW w:w="1555" w:type="dxa"/>
            <w:vAlign w:val="center"/>
          </w:tcPr>
          <w:p w14:paraId="4555A27C" w14:textId="359429BB" w:rsidR="005B5A43" w:rsidRPr="00DF784D" w:rsidRDefault="005B5A43" w:rsidP="00966B54">
            <w:pPr>
              <w:rPr>
                <w:rFonts w:ascii="Arial" w:eastAsiaTheme="minorEastAsia" w:hAnsi="Arial" w:cs="Arial"/>
                <w:lang w:val="en-GB" w:eastAsia="zh-CN"/>
              </w:rPr>
            </w:pPr>
            <w:r w:rsidRPr="00DF784D">
              <w:rPr>
                <w:rFonts w:ascii="Arial" w:eastAsiaTheme="minorEastAsia" w:hAnsi="Arial" w:cs="Arial"/>
                <w:lang w:val="en-GB" w:eastAsia="zh-CN"/>
              </w:rPr>
              <w:t>COM60</w:t>
            </w:r>
            <w:r w:rsidR="001377CA" w:rsidRPr="00DF784D">
              <w:rPr>
                <w:rFonts w:ascii="Arial" w:eastAsiaTheme="minorEastAsia" w:hAnsi="Arial" w:cs="Arial"/>
                <w:lang w:val="en-GB" w:eastAsia="zh-CN"/>
              </w:rPr>
              <w:t>2</w:t>
            </w:r>
            <w:r w:rsidR="00DF784D" w:rsidRPr="00DF784D">
              <w:rPr>
                <w:rFonts w:ascii="Arial" w:eastAsiaTheme="minorEastAsia" w:hAnsi="Arial" w:cs="Arial"/>
                <w:lang w:val="en-GB" w:eastAsia="zh-CN"/>
              </w:rPr>
              <w:t>7</w:t>
            </w:r>
            <w:r w:rsidR="001377CA" w:rsidRPr="00DF784D">
              <w:rPr>
                <w:rFonts w:ascii="Arial" w:eastAsiaTheme="minorEastAsia" w:hAnsi="Arial" w:cs="Arial"/>
                <w:lang w:val="en-GB" w:eastAsia="zh-CN"/>
              </w:rPr>
              <w:t>M</w:t>
            </w:r>
          </w:p>
        </w:tc>
        <w:tc>
          <w:tcPr>
            <w:tcW w:w="392" w:type="dxa"/>
            <w:vAlign w:val="center"/>
          </w:tcPr>
          <w:p w14:paraId="01474153" w14:textId="4B0B20A9"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6</w:t>
            </w:r>
          </w:p>
        </w:tc>
        <w:tc>
          <w:tcPr>
            <w:tcW w:w="742" w:type="dxa"/>
            <w:vAlign w:val="center"/>
          </w:tcPr>
          <w:p w14:paraId="25A1AB33" w14:textId="04BB1E7D" w:rsidR="005B5A43" w:rsidRPr="66C21A4C"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46319726" w14:textId="733C4BF9" w:rsidR="005B5A43" w:rsidRPr="000B6E41" w:rsidRDefault="0074483F" w:rsidP="00966B54">
            <w:pPr>
              <w:rPr>
                <w:rFonts w:ascii="Arial" w:eastAsiaTheme="minorEastAsia" w:hAnsi="Arial" w:cs="Arial"/>
                <w:lang w:val="en-GB" w:eastAsia="zh-CN"/>
              </w:rPr>
            </w:pPr>
            <w:r>
              <w:rPr>
                <w:rFonts w:ascii="Arial" w:eastAsiaTheme="minorEastAsia" w:hAnsi="Arial" w:cs="Arial"/>
                <w:lang w:val="en-GB" w:eastAsia="zh-CN"/>
              </w:rPr>
              <w:t>Procedural Content Generation</w:t>
            </w:r>
          </w:p>
        </w:tc>
        <w:tc>
          <w:tcPr>
            <w:tcW w:w="708" w:type="dxa"/>
            <w:vAlign w:val="center"/>
          </w:tcPr>
          <w:p w14:paraId="7780670E" w14:textId="3C1D32CB"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13FE68F1" w14:textId="66BA3003"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O</w:t>
            </w:r>
          </w:p>
        </w:tc>
        <w:tc>
          <w:tcPr>
            <w:tcW w:w="1701" w:type="dxa"/>
            <w:vAlign w:val="center"/>
          </w:tcPr>
          <w:p w14:paraId="220CABE9" w14:textId="6371C5A3" w:rsidR="005B5A43" w:rsidRPr="000B6E41"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7036C7" w:rsidRPr="000B6E41" w14:paraId="3335C33D" w14:textId="77777777" w:rsidTr="26765690">
        <w:tc>
          <w:tcPr>
            <w:tcW w:w="1555" w:type="dxa"/>
            <w:vAlign w:val="center"/>
          </w:tcPr>
          <w:p w14:paraId="6FCDA744" w14:textId="125DECA2" w:rsidR="007036C7" w:rsidRPr="00DF784D" w:rsidRDefault="005B5A43" w:rsidP="00966B54">
            <w:pPr>
              <w:rPr>
                <w:rFonts w:ascii="Arial" w:eastAsiaTheme="minorEastAsia" w:hAnsi="Arial" w:cs="Arial"/>
                <w:lang w:val="en-GB" w:eastAsia="zh-CN"/>
              </w:rPr>
            </w:pPr>
            <w:r w:rsidRPr="00DF784D">
              <w:rPr>
                <w:rFonts w:ascii="Arial" w:eastAsiaTheme="minorEastAsia" w:hAnsi="Arial" w:cs="Arial"/>
                <w:lang w:val="en-GB" w:eastAsia="zh-CN"/>
              </w:rPr>
              <w:t>COM60</w:t>
            </w:r>
            <w:r w:rsidR="001377CA" w:rsidRPr="00DF784D">
              <w:rPr>
                <w:rFonts w:ascii="Arial" w:eastAsiaTheme="minorEastAsia" w:hAnsi="Arial" w:cs="Arial"/>
                <w:lang w:val="en-GB" w:eastAsia="zh-CN"/>
              </w:rPr>
              <w:t>2</w:t>
            </w:r>
            <w:r w:rsidR="00DF784D" w:rsidRPr="00DF784D">
              <w:rPr>
                <w:rFonts w:ascii="Arial" w:eastAsiaTheme="minorEastAsia" w:hAnsi="Arial" w:cs="Arial"/>
                <w:lang w:val="en-GB" w:eastAsia="zh-CN"/>
              </w:rPr>
              <w:t>8</w:t>
            </w:r>
            <w:r w:rsidR="001377CA" w:rsidRPr="00DF784D">
              <w:rPr>
                <w:rFonts w:ascii="Arial" w:eastAsiaTheme="minorEastAsia" w:hAnsi="Arial" w:cs="Arial"/>
                <w:lang w:val="en-GB" w:eastAsia="zh-CN"/>
              </w:rPr>
              <w:t>M</w:t>
            </w:r>
          </w:p>
        </w:tc>
        <w:tc>
          <w:tcPr>
            <w:tcW w:w="392" w:type="dxa"/>
            <w:vAlign w:val="center"/>
          </w:tcPr>
          <w:p w14:paraId="3F96D9BC" w14:textId="37BFBD92"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6</w:t>
            </w:r>
          </w:p>
        </w:tc>
        <w:tc>
          <w:tcPr>
            <w:tcW w:w="742" w:type="dxa"/>
            <w:vAlign w:val="center"/>
          </w:tcPr>
          <w:p w14:paraId="192BC8DB" w14:textId="51D857BD"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3FC53EF1" w14:textId="135C7982" w:rsidR="007036C7" w:rsidRPr="00272359" w:rsidRDefault="172F34D8" w:rsidP="00966B54">
            <w:pPr>
              <w:rPr>
                <w:rFonts w:ascii="Arial" w:eastAsiaTheme="minorEastAsia" w:hAnsi="Arial" w:cs="Arial"/>
                <w:lang w:val="en-GB" w:eastAsia="zh-CN"/>
              </w:rPr>
            </w:pPr>
            <w:r w:rsidRPr="53C74183">
              <w:rPr>
                <w:rFonts w:ascii="Arial" w:eastAsiaTheme="minorEastAsia" w:hAnsi="Arial" w:cs="Arial"/>
                <w:lang w:val="en-GB" w:eastAsia="zh-CN"/>
              </w:rPr>
              <w:t xml:space="preserve">Agile </w:t>
            </w:r>
            <w:r w:rsidR="000163E6">
              <w:rPr>
                <w:rFonts w:ascii="Arial" w:eastAsiaTheme="minorEastAsia" w:hAnsi="Arial" w:cs="Arial"/>
                <w:lang w:val="en-GB" w:eastAsia="zh-CN"/>
              </w:rPr>
              <w:t xml:space="preserve">Games </w:t>
            </w:r>
            <w:r w:rsidRPr="53C74183">
              <w:rPr>
                <w:rFonts w:ascii="Arial" w:eastAsiaTheme="minorEastAsia" w:hAnsi="Arial" w:cs="Arial"/>
                <w:lang w:val="en-GB" w:eastAsia="zh-CN"/>
              </w:rPr>
              <w:t>Development</w:t>
            </w:r>
          </w:p>
        </w:tc>
        <w:tc>
          <w:tcPr>
            <w:tcW w:w="708" w:type="dxa"/>
            <w:vAlign w:val="center"/>
          </w:tcPr>
          <w:p w14:paraId="0D0C8509" w14:textId="3D61593F"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345869CF" w14:textId="599E7D95" w:rsidR="007036C7" w:rsidRDefault="008E1C98" w:rsidP="00966B54">
            <w:pPr>
              <w:jc w:val="center"/>
              <w:rPr>
                <w:rFonts w:ascii="Arial" w:eastAsiaTheme="minorEastAsia" w:hAnsi="Arial" w:cs="Arial"/>
                <w:lang w:val="en-GB" w:eastAsia="zh-CN"/>
              </w:rPr>
            </w:pPr>
            <w:r>
              <w:rPr>
                <w:rFonts w:ascii="Arial" w:eastAsiaTheme="minorEastAsia" w:hAnsi="Arial" w:cs="Arial"/>
                <w:lang w:val="en-GB" w:eastAsia="zh-CN"/>
              </w:rPr>
              <w:t>O</w:t>
            </w:r>
          </w:p>
        </w:tc>
        <w:tc>
          <w:tcPr>
            <w:tcW w:w="1701" w:type="dxa"/>
            <w:vAlign w:val="center"/>
          </w:tcPr>
          <w:p w14:paraId="3EE0053D" w14:textId="1EB7E22C" w:rsidR="007036C7" w:rsidRDefault="008E1C98" w:rsidP="00966B54">
            <w:pPr>
              <w:jc w:val="center"/>
              <w:rPr>
                <w:rFonts w:ascii="Arial" w:eastAsiaTheme="minorEastAsia" w:hAnsi="Arial" w:cs="Arial"/>
                <w:lang w:val="en-GB" w:eastAsia="zh-CN"/>
              </w:rPr>
            </w:pPr>
            <w:r>
              <w:rPr>
                <w:rFonts w:ascii="Arial" w:eastAsiaTheme="minorEastAsia" w:hAnsi="Arial" w:cs="Arial"/>
                <w:lang w:val="en-GB" w:eastAsia="zh-CN"/>
              </w:rPr>
              <w:t>X</w:t>
            </w:r>
          </w:p>
        </w:tc>
      </w:tr>
      <w:tr w:rsidR="00283370" w14:paraId="147FF4C9" w14:textId="77777777" w:rsidTr="26765690">
        <w:tc>
          <w:tcPr>
            <w:tcW w:w="1555" w:type="dxa"/>
            <w:vAlign w:val="center"/>
          </w:tcPr>
          <w:p w14:paraId="287AB74E" w14:textId="4E254917" w:rsidR="00283370" w:rsidRDefault="00283370" w:rsidP="00966B54">
            <w:pPr>
              <w:rPr>
                <w:rFonts w:ascii="Arial" w:eastAsiaTheme="minorEastAsia" w:hAnsi="Arial" w:cs="Arial"/>
                <w:lang w:val="en-GB" w:eastAsia="zh-CN"/>
              </w:rPr>
            </w:pPr>
            <w:r w:rsidRPr="53C74183">
              <w:rPr>
                <w:rFonts w:ascii="Arial" w:eastAsiaTheme="minorEastAsia" w:hAnsi="Arial" w:cs="Arial"/>
                <w:lang w:val="en-GB" w:eastAsia="zh-CN"/>
              </w:rPr>
              <w:t>COM60</w:t>
            </w:r>
            <w:r>
              <w:rPr>
                <w:rFonts w:ascii="Arial" w:eastAsiaTheme="minorEastAsia" w:hAnsi="Arial" w:cs="Arial"/>
                <w:lang w:val="en-GB" w:eastAsia="zh-CN"/>
              </w:rPr>
              <w:t>29M</w:t>
            </w:r>
          </w:p>
        </w:tc>
        <w:tc>
          <w:tcPr>
            <w:tcW w:w="392" w:type="dxa"/>
            <w:vAlign w:val="center"/>
          </w:tcPr>
          <w:p w14:paraId="252CFFB3" w14:textId="063CF935" w:rsidR="00283370" w:rsidRPr="00DF784D" w:rsidRDefault="00283370" w:rsidP="00966B54">
            <w:pPr>
              <w:jc w:val="center"/>
              <w:rPr>
                <w:rFonts w:ascii="Arial" w:eastAsiaTheme="minorEastAsia" w:hAnsi="Arial" w:cs="Arial"/>
                <w:lang w:val="en-GB" w:eastAsia="zh-CN"/>
              </w:rPr>
            </w:pPr>
            <w:r w:rsidRPr="00DF784D">
              <w:rPr>
                <w:rFonts w:ascii="Arial" w:eastAsiaTheme="minorEastAsia" w:hAnsi="Arial" w:cs="Arial"/>
                <w:lang w:val="en-GB" w:eastAsia="zh-CN"/>
              </w:rPr>
              <w:t>6</w:t>
            </w:r>
          </w:p>
        </w:tc>
        <w:tc>
          <w:tcPr>
            <w:tcW w:w="742" w:type="dxa"/>
            <w:vAlign w:val="center"/>
          </w:tcPr>
          <w:p w14:paraId="7D58C1AA" w14:textId="42AC4349" w:rsidR="00283370" w:rsidRDefault="00283370" w:rsidP="00966B54">
            <w:pPr>
              <w:spacing w:after="200" w:line="276" w:lineRule="auto"/>
              <w:jc w:val="center"/>
              <w:rPr>
                <w:rFonts w:ascii="Arial" w:eastAsiaTheme="minorEastAsia" w:hAnsi="Arial" w:cs="Arial"/>
                <w:lang w:val="en-GB" w:eastAsia="zh-CN"/>
              </w:rPr>
            </w:pPr>
            <w:r w:rsidRPr="53C74183">
              <w:rPr>
                <w:rFonts w:ascii="Arial" w:eastAsiaTheme="minorEastAsia" w:hAnsi="Arial" w:cs="Arial"/>
                <w:lang w:val="en-GB" w:eastAsia="zh-CN"/>
              </w:rPr>
              <w:t>2</w:t>
            </w:r>
          </w:p>
        </w:tc>
        <w:tc>
          <w:tcPr>
            <w:tcW w:w="3969" w:type="dxa"/>
            <w:vAlign w:val="center"/>
          </w:tcPr>
          <w:p w14:paraId="4DC5ED01" w14:textId="04A770BB" w:rsidR="00283370" w:rsidRDefault="00283370" w:rsidP="00966B54">
            <w:pPr>
              <w:spacing w:after="200" w:line="276" w:lineRule="auto"/>
              <w:rPr>
                <w:rFonts w:ascii="Arial" w:eastAsiaTheme="minorEastAsia" w:hAnsi="Arial" w:cs="Arial"/>
                <w:lang w:val="en-GB" w:eastAsia="zh-CN"/>
              </w:rPr>
            </w:pPr>
            <w:r w:rsidRPr="53C74183">
              <w:rPr>
                <w:rFonts w:ascii="Arial" w:eastAsiaTheme="minorEastAsia" w:hAnsi="Arial" w:cs="Arial"/>
                <w:lang w:val="en-GB" w:eastAsia="zh-CN"/>
              </w:rPr>
              <w:t>IOS Games Dev</w:t>
            </w:r>
            <w:r>
              <w:rPr>
                <w:rFonts w:ascii="Arial" w:eastAsiaTheme="minorEastAsia" w:hAnsi="Arial" w:cs="Arial"/>
                <w:lang w:val="en-GB" w:eastAsia="zh-CN"/>
              </w:rPr>
              <w:t>elopment</w:t>
            </w:r>
          </w:p>
        </w:tc>
        <w:tc>
          <w:tcPr>
            <w:tcW w:w="708" w:type="dxa"/>
            <w:vAlign w:val="center"/>
          </w:tcPr>
          <w:p w14:paraId="76E342F4" w14:textId="372B3647" w:rsidR="00283370" w:rsidRDefault="00283370" w:rsidP="00966B54">
            <w:pPr>
              <w:jc w:val="center"/>
              <w:rPr>
                <w:lang w:val="en-GB" w:eastAsia="zh-CN"/>
              </w:rPr>
            </w:pPr>
            <w:r>
              <w:rPr>
                <w:rFonts w:ascii="Arial" w:eastAsiaTheme="minorEastAsia" w:hAnsi="Arial" w:cs="Arial"/>
                <w:lang w:val="en-GB" w:eastAsia="zh-CN"/>
              </w:rPr>
              <w:t>20</w:t>
            </w:r>
          </w:p>
        </w:tc>
        <w:tc>
          <w:tcPr>
            <w:tcW w:w="1418" w:type="dxa"/>
            <w:vAlign w:val="center"/>
          </w:tcPr>
          <w:p w14:paraId="610D867C" w14:textId="7174229B" w:rsidR="00283370" w:rsidRDefault="00283370" w:rsidP="00966B54">
            <w:pPr>
              <w:jc w:val="center"/>
              <w:rPr>
                <w:lang w:val="en-GB" w:eastAsia="zh-CN"/>
              </w:rPr>
            </w:pPr>
            <w:r>
              <w:rPr>
                <w:rFonts w:ascii="Arial" w:eastAsiaTheme="minorEastAsia" w:hAnsi="Arial" w:cs="Arial"/>
                <w:lang w:val="en-GB" w:eastAsia="zh-CN"/>
              </w:rPr>
              <w:t>O</w:t>
            </w:r>
          </w:p>
        </w:tc>
        <w:tc>
          <w:tcPr>
            <w:tcW w:w="1701" w:type="dxa"/>
            <w:vAlign w:val="center"/>
          </w:tcPr>
          <w:p w14:paraId="4BF7B414" w14:textId="06A43D8C" w:rsidR="00283370" w:rsidRDefault="00283370" w:rsidP="00966B54">
            <w:pPr>
              <w:jc w:val="center"/>
              <w:rPr>
                <w:lang w:val="en-GB" w:eastAsia="zh-CN"/>
              </w:rPr>
            </w:pPr>
            <w:r>
              <w:rPr>
                <w:rFonts w:ascii="Arial" w:eastAsiaTheme="minorEastAsia" w:hAnsi="Arial" w:cs="Arial"/>
                <w:lang w:val="en-GB" w:eastAsia="zh-CN"/>
              </w:rPr>
              <w:t>X</w:t>
            </w:r>
          </w:p>
        </w:tc>
      </w:tr>
      <w:tr w:rsidR="007036C7" w:rsidRPr="000B6E41" w14:paraId="4B008DC1" w14:textId="77777777" w:rsidTr="26765690">
        <w:trPr>
          <w:trHeight w:val="49"/>
        </w:trPr>
        <w:tc>
          <w:tcPr>
            <w:tcW w:w="1555" w:type="dxa"/>
            <w:vAlign w:val="center"/>
          </w:tcPr>
          <w:p w14:paraId="20FFCE96" w14:textId="78523EB7" w:rsidR="007036C7" w:rsidRPr="00F2105C" w:rsidRDefault="005B5A43" w:rsidP="00966B54">
            <w:pPr>
              <w:rPr>
                <w:rFonts w:ascii="Arial" w:eastAsiaTheme="minorEastAsia" w:hAnsi="Arial" w:cs="Arial"/>
                <w:lang w:val="en-GB" w:eastAsia="zh-CN"/>
              </w:rPr>
            </w:pPr>
            <w:r>
              <w:rPr>
                <w:rFonts w:ascii="Arial" w:eastAsiaTheme="minorEastAsia" w:hAnsi="Arial" w:cs="Arial"/>
                <w:lang w:val="en-GB" w:eastAsia="zh-CN"/>
              </w:rPr>
              <w:t>COM60</w:t>
            </w:r>
            <w:r w:rsidR="00DF784D">
              <w:rPr>
                <w:rFonts w:ascii="Arial" w:eastAsiaTheme="minorEastAsia" w:hAnsi="Arial" w:cs="Arial"/>
                <w:lang w:val="en-GB" w:eastAsia="zh-CN"/>
              </w:rPr>
              <w:t>30</w:t>
            </w:r>
            <w:r w:rsidR="001377CA">
              <w:rPr>
                <w:rFonts w:ascii="Arial" w:eastAsiaTheme="minorEastAsia" w:hAnsi="Arial" w:cs="Arial"/>
                <w:lang w:val="en-GB" w:eastAsia="zh-CN"/>
              </w:rPr>
              <w:t>M</w:t>
            </w:r>
          </w:p>
        </w:tc>
        <w:tc>
          <w:tcPr>
            <w:tcW w:w="392" w:type="dxa"/>
            <w:vAlign w:val="center"/>
          </w:tcPr>
          <w:p w14:paraId="10A5149B" w14:textId="37A1AE4F"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6</w:t>
            </w:r>
          </w:p>
        </w:tc>
        <w:tc>
          <w:tcPr>
            <w:tcW w:w="742" w:type="dxa"/>
            <w:vAlign w:val="center"/>
          </w:tcPr>
          <w:p w14:paraId="2814360F" w14:textId="50A8D082"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w:t>
            </w:r>
          </w:p>
        </w:tc>
        <w:tc>
          <w:tcPr>
            <w:tcW w:w="3969" w:type="dxa"/>
            <w:vAlign w:val="center"/>
          </w:tcPr>
          <w:p w14:paraId="2A6A9652" w14:textId="173BDC78" w:rsidR="007036C7" w:rsidRPr="00272359" w:rsidRDefault="000C3253" w:rsidP="00966B54">
            <w:pPr>
              <w:rPr>
                <w:rFonts w:ascii="Arial" w:eastAsiaTheme="minorEastAsia" w:hAnsi="Arial" w:cs="Arial"/>
                <w:lang w:val="en-GB" w:eastAsia="zh-CN"/>
              </w:rPr>
            </w:pPr>
            <w:r>
              <w:rPr>
                <w:rFonts w:ascii="Arial" w:eastAsiaTheme="minorEastAsia" w:hAnsi="Arial" w:cs="Arial"/>
                <w:lang w:val="en-GB" w:eastAsia="zh-CN"/>
              </w:rPr>
              <w:t>Immersive Computing</w:t>
            </w:r>
          </w:p>
        </w:tc>
        <w:tc>
          <w:tcPr>
            <w:tcW w:w="708" w:type="dxa"/>
            <w:vAlign w:val="center"/>
          </w:tcPr>
          <w:p w14:paraId="56159C75" w14:textId="38FF8D21" w:rsidR="007036C7" w:rsidRDefault="005B5A43" w:rsidP="00966B54">
            <w:pPr>
              <w:jc w:val="center"/>
              <w:rPr>
                <w:rFonts w:ascii="Arial" w:eastAsiaTheme="minorEastAsia" w:hAnsi="Arial" w:cs="Arial"/>
                <w:lang w:val="en-GB" w:eastAsia="zh-CN"/>
              </w:rPr>
            </w:pPr>
            <w:r>
              <w:rPr>
                <w:rFonts w:ascii="Arial" w:eastAsiaTheme="minorEastAsia" w:hAnsi="Arial" w:cs="Arial"/>
                <w:lang w:val="en-GB" w:eastAsia="zh-CN"/>
              </w:rPr>
              <w:t>20</w:t>
            </w:r>
          </w:p>
        </w:tc>
        <w:tc>
          <w:tcPr>
            <w:tcW w:w="1418" w:type="dxa"/>
            <w:vAlign w:val="center"/>
          </w:tcPr>
          <w:p w14:paraId="16201816" w14:textId="3044AFC5" w:rsidR="007036C7" w:rsidRDefault="008E1C98" w:rsidP="00966B54">
            <w:pPr>
              <w:jc w:val="center"/>
              <w:rPr>
                <w:rFonts w:ascii="Arial" w:eastAsiaTheme="minorEastAsia" w:hAnsi="Arial" w:cs="Arial"/>
                <w:lang w:val="en-GB" w:eastAsia="zh-CN"/>
              </w:rPr>
            </w:pPr>
            <w:r>
              <w:rPr>
                <w:rFonts w:ascii="Arial" w:eastAsiaTheme="minorEastAsia" w:hAnsi="Arial" w:cs="Arial"/>
                <w:lang w:val="en-GB" w:eastAsia="zh-CN"/>
              </w:rPr>
              <w:t>O</w:t>
            </w:r>
          </w:p>
        </w:tc>
        <w:tc>
          <w:tcPr>
            <w:tcW w:w="1701" w:type="dxa"/>
            <w:vAlign w:val="center"/>
          </w:tcPr>
          <w:p w14:paraId="6848C6D3" w14:textId="0F6C714D" w:rsidR="007036C7" w:rsidRDefault="62B780C1" w:rsidP="00966B54">
            <w:pPr>
              <w:jc w:val="center"/>
              <w:rPr>
                <w:rFonts w:ascii="Arial" w:eastAsiaTheme="minorEastAsia" w:hAnsi="Arial" w:cs="Arial"/>
                <w:lang w:val="en-GB" w:eastAsia="zh-CN"/>
              </w:rPr>
            </w:pPr>
            <w:r w:rsidRPr="1EBB10DB">
              <w:rPr>
                <w:rFonts w:ascii="Arial" w:eastAsiaTheme="minorEastAsia" w:hAnsi="Arial" w:cs="Arial"/>
                <w:lang w:val="en-GB" w:eastAsia="zh-CN"/>
              </w:rPr>
              <w:t>X</w:t>
            </w:r>
          </w:p>
        </w:tc>
      </w:tr>
      <w:bookmarkEnd w:id="2"/>
    </w:tbl>
    <w:p w14:paraId="6AE6B9F7" w14:textId="77777777" w:rsidR="00272359" w:rsidRDefault="00272359" w:rsidP="2A2175F8">
      <w:pPr>
        <w:pStyle w:val="Heading1"/>
        <w:spacing w:after="0"/>
        <w:rPr>
          <w:rFonts w:eastAsiaTheme="minorEastAsia"/>
        </w:rPr>
      </w:pPr>
    </w:p>
    <w:p w14:paraId="074F23FC" w14:textId="757B1312" w:rsidR="00DC158C" w:rsidRDefault="00DC158C" w:rsidP="2A2175F8">
      <w:pPr>
        <w:pStyle w:val="Heading1"/>
        <w:spacing w:after="0"/>
      </w:pPr>
      <w:r>
        <w:t>Note that not all the optional modules will necessarily run each year.</w:t>
      </w:r>
    </w:p>
    <w:p w14:paraId="0D9790FA" w14:textId="77777777" w:rsidR="00DC158C" w:rsidRPr="00DC158C" w:rsidRDefault="00DC158C" w:rsidP="00DC158C"/>
    <w:p w14:paraId="6F28728C" w14:textId="29245042" w:rsidR="00791767" w:rsidRDefault="00282B10" w:rsidP="2A2175F8">
      <w:pPr>
        <w:pStyle w:val="Heading1"/>
        <w:spacing w:after="0"/>
        <w:rPr>
          <w:rFonts w:eastAsiaTheme="minorEastAsia"/>
        </w:rPr>
      </w:pPr>
      <w:r w:rsidRPr="2A2175F8">
        <w:rPr>
          <w:rFonts w:eastAsiaTheme="minorEastAsia"/>
        </w:rPr>
        <w:t xml:space="preserve">Learning, </w:t>
      </w:r>
      <w:r w:rsidR="003A26D8" w:rsidRPr="2A2175F8">
        <w:rPr>
          <w:rFonts w:eastAsiaTheme="minorEastAsia"/>
        </w:rPr>
        <w:t>t</w:t>
      </w:r>
      <w:r w:rsidRPr="2A2175F8">
        <w:rPr>
          <w:rFonts w:eastAsiaTheme="minorEastAsia"/>
        </w:rPr>
        <w:t xml:space="preserve">eaching and </w:t>
      </w:r>
      <w:r w:rsidR="00272359" w:rsidRPr="2A2175F8">
        <w:rPr>
          <w:rFonts w:eastAsiaTheme="minorEastAsia"/>
        </w:rPr>
        <w:t>assessment.</w:t>
      </w:r>
    </w:p>
    <w:p w14:paraId="07E1E0A7" w14:textId="77777777" w:rsidR="00FB3326" w:rsidRDefault="00FB3326" w:rsidP="001838E1">
      <w:pPr>
        <w:spacing w:after="0" w:line="240" w:lineRule="auto"/>
        <w:rPr>
          <w:rStyle w:val="Style1"/>
          <w:rFonts w:eastAsiaTheme="minorEastAsia" w:cs="Arial"/>
          <w:b/>
          <w:bCs/>
        </w:rPr>
      </w:pPr>
    </w:p>
    <w:p w14:paraId="09C4298B" w14:textId="7A91BB36" w:rsidR="000157B0" w:rsidRDefault="00FB3326" w:rsidP="00FB3326">
      <w:pPr>
        <w:spacing w:after="0" w:line="240" w:lineRule="auto"/>
        <w:jc w:val="both"/>
        <w:rPr>
          <w:rFonts w:ascii="Arial" w:eastAsiaTheme="minorEastAsia" w:hAnsi="Arial" w:cs="Arial"/>
        </w:rPr>
      </w:pPr>
      <w:r w:rsidRPr="00FB3326">
        <w:rPr>
          <w:rFonts w:ascii="Arial" w:eastAsiaTheme="minorEastAsia" w:hAnsi="Arial" w:cs="Arial"/>
          <w:b/>
          <w:bCs/>
        </w:rPr>
        <w:t>Level 4</w:t>
      </w:r>
      <w:r w:rsidRPr="00FB3326">
        <w:rPr>
          <w:rFonts w:ascii="Arial" w:eastAsiaTheme="minorEastAsia" w:hAnsi="Arial" w:cs="Arial"/>
        </w:rPr>
        <w:t xml:space="preserve"> gives you the fundamental core knowledge and understanding of essential facts, concepts, principles relating to computing and </w:t>
      </w:r>
      <w:r w:rsidR="009012B7">
        <w:rPr>
          <w:rFonts w:ascii="Arial" w:eastAsiaTheme="minorEastAsia" w:hAnsi="Arial" w:cs="Arial"/>
        </w:rPr>
        <w:t>games development</w:t>
      </w:r>
      <w:r w:rsidRPr="00FB3326">
        <w:rPr>
          <w:rFonts w:ascii="Arial" w:eastAsiaTheme="minorEastAsia" w:hAnsi="Arial" w:cs="Arial"/>
        </w:rPr>
        <w:t xml:space="preserve">; providing you with a broad range of opportunities to develop core subject knowledge in the areas of programming for the web, mathematics, object-oriented programming, and the </w:t>
      </w:r>
      <w:r w:rsidR="009012B7">
        <w:rPr>
          <w:rFonts w:ascii="Arial" w:eastAsiaTheme="minorEastAsia" w:hAnsi="Arial" w:cs="Arial"/>
        </w:rPr>
        <w:t xml:space="preserve">fundamental concepts of games analysis, </w:t>
      </w:r>
      <w:proofErr w:type="gramStart"/>
      <w:r w:rsidR="009012B7">
        <w:rPr>
          <w:rFonts w:ascii="Arial" w:eastAsiaTheme="minorEastAsia" w:hAnsi="Arial" w:cs="Arial"/>
        </w:rPr>
        <w:t>design</w:t>
      </w:r>
      <w:proofErr w:type="gramEnd"/>
      <w:r w:rsidR="009012B7">
        <w:rPr>
          <w:rFonts w:ascii="Arial" w:eastAsiaTheme="minorEastAsia" w:hAnsi="Arial" w:cs="Arial"/>
        </w:rPr>
        <w:t xml:space="preserve"> and development</w:t>
      </w:r>
      <w:r w:rsidRPr="00FB3326">
        <w:rPr>
          <w:rFonts w:ascii="Arial" w:eastAsiaTheme="minorEastAsia" w:hAnsi="Arial" w:cs="Arial"/>
        </w:rPr>
        <w:t>. You will become familiar with common computer science terminology and well-versed in discipline-specific technical practices, methodologies, and theories. Teaching at this level comprises a range of immersive learning experiences such as lectures, seminars, workshops, teaching laboratories, Supported Open Learning (SOL), guest talks, and trips.</w:t>
      </w:r>
    </w:p>
    <w:p w14:paraId="178F3D08" w14:textId="6D2511ED" w:rsidR="00A16E83" w:rsidRDefault="00A16E83" w:rsidP="00FB3326">
      <w:pPr>
        <w:spacing w:after="0" w:line="240" w:lineRule="auto"/>
        <w:jc w:val="both"/>
        <w:rPr>
          <w:rFonts w:ascii="Arial" w:eastAsiaTheme="minorEastAsia" w:hAnsi="Arial" w:cs="Arial"/>
        </w:rPr>
      </w:pPr>
    </w:p>
    <w:p w14:paraId="422DAFE0" w14:textId="01061A76" w:rsidR="00A16E83" w:rsidRDefault="00A16E83" w:rsidP="2F6E8638">
      <w:pPr>
        <w:spacing w:after="0" w:line="240" w:lineRule="auto"/>
        <w:jc w:val="both"/>
        <w:rPr>
          <w:rFonts w:ascii="Arial" w:eastAsiaTheme="minorEastAsia" w:hAnsi="Arial" w:cs="Arial"/>
        </w:rPr>
      </w:pPr>
      <w:r w:rsidRPr="2F6E8638">
        <w:rPr>
          <w:rFonts w:ascii="Arial" w:eastAsiaTheme="minorEastAsia" w:hAnsi="Arial" w:cs="Arial"/>
          <w:b/>
          <w:bCs/>
        </w:rPr>
        <w:t>Level 5</w:t>
      </w:r>
      <w:r w:rsidRPr="2F6E8638">
        <w:rPr>
          <w:rFonts w:ascii="Arial" w:eastAsiaTheme="minorEastAsia" w:hAnsi="Arial" w:cs="Arial"/>
        </w:rPr>
        <w:t xml:space="preserve"> will enable you to further develop your subject knowledge</w:t>
      </w:r>
      <w:r w:rsidR="001F0CD7" w:rsidRPr="2F6E8638">
        <w:rPr>
          <w:rFonts w:ascii="Arial" w:eastAsiaTheme="minorEastAsia" w:hAnsi="Arial" w:cs="Arial"/>
        </w:rPr>
        <w:t xml:space="preserve">, </w:t>
      </w:r>
      <w:r w:rsidR="00AF7C62" w:rsidRPr="2F6E8638">
        <w:rPr>
          <w:rFonts w:ascii="Arial" w:eastAsiaTheme="minorEastAsia" w:hAnsi="Arial" w:cs="Arial"/>
        </w:rPr>
        <w:t>using game engines and working on a game development project with students from other disciplines.</w:t>
      </w:r>
      <w:r w:rsidRPr="2F6E8638">
        <w:rPr>
          <w:rFonts w:ascii="Arial" w:eastAsiaTheme="minorEastAsia" w:hAnsi="Arial" w:cs="Arial"/>
        </w:rPr>
        <w:t xml:space="preserve"> You will undertake an Ethics &amp; Professionalism module allowing you to apply your skills in a ‘live’ setting, working for an established company or undertaking a self-initiated, possibly collaborative, entrepreneurial project or writing and acquiring professional certifications. This opportunity will enable you to apply and test the knowledge you have acquired so far through your degree and validate your skills needed to succeed across various </w:t>
      </w:r>
      <w:r w:rsidR="00CE7E76" w:rsidRPr="2F6E8638">
        <w:rPr>
          <w:rFonts w:ascii="Arial" w:eastAsiaTheme="minorEastAsia" w:hAnsi="Arial" w:cs="Arial"/>
        </w:rPr>
        <w:t>game development</w:t>
      </w:r>
      <w:r w:rsidRPr="2F6E8638">
        <w:rPr>
          <w:rFonts w:ascii="Arial" w:eastAsiaTheme="minorEastAsia" w:hAnsi="Arial" w:cs="Arial"/>
        </w:rPr>
        <w:t xml:space="preserve"> careers.</w:t>
      </w:r>
    </w:p>
    <w:p w14:paraId="5AA5CA9D" w14:textId="255AE2B8" w:rsidR="00CC21F2" w:rsidRDefault="00CC21F2" w:rsidP="00FB3326">
      <w:pPr>
        <w:spacing w:after="0" w:line="240" w:lineRule="auto"/>
        <w:jc w:val="both"/>
        <w:rPr>
          <w:rFonts w:ascii="Arial" w:eastAsiaTheme="minorEastAsia" w:hAnsi="Arial" w:cs="Arial"/>
        </w:rPr>
      </w:pPr>
    </w:p>
    <w:p w14:paraId="1180A8F0" w14:textId="77777777" w:rsidR="00CC21F2" w:rsidRPr="00CC21F2" w:rsidRDefault="00CC21F2" w:rsidP="00CC21F2">
      <w:pPr>
        <w:spacing w:after="0" w:line="240" w:lineRule="auto"/>
        <w:jc w:val="both"/>
        <w:rPr>
          <w:rFonts w:ascii="Arial" w:eastAsiaTheme="minorEastAsia" w:hAnsi="Arial" w:cs="Arial"/>
          <w:b/>
          <w:bCs/>
        </w:rPr>
      </w:pPr>
      <w:r w:rsidRPr="00CC21F2">
        <w:rPr>
          <w:rFonts w:ascii="Arial" w:eastAsiaTheme="minorEastAsia" w:hAnsi="Arial" w:cs="Arial"/>
          <w:b/>
          <w:bCs/>
        </w:rPr>
        <w:t>Optional year in industry programme route</w:t>
      </w:r>
    </w:p>
    <w:p w14:paraId="0FDDAD46" w14:textId="77777777" w:rsidR="00CC21F2" w:rsidRPr="00CC21F2" w:rsidRDefault="00CC21F2" w:rsidP="00CC21F2">
      <w:pPr>
        <w:spacing w:after="0" w:line="240" w:lineRule="auto"/>
        <w:jc w:val="both"/>
        <w:rPr>
          <w:rFonts w:ascii="Arial" w:eastAsiaTheme="minorEastAsia" w:hAnsi="Arial" w:cs="Arial"/>
        </w:rPr>
      </w:pPr>
    </w:p>
    <w:p w14:paraId="464CFEBE" w14:textId="77777777" w:rsidR="00CC21F2" w:rsidRPr="00CC21F2" w:rsidRDefault="00CC21F2" w:rsidP="00CC21F2">
      <w:pPr>
        <w:spacing w:after="0" w:line="240" w:lineRule="auto"/>
        <w:jc w:val="both"/>
        <w:rPr>
          <w:rFonts w:ascii="Arial" w:eastAsiaTheme="minorEastAsia" w:hAnsi="Arial" w:cs="Arial"/>
        </w:rPr>
      </w:pPr>
      <w:r w:rsidRPr="00CC21F2">
        <w:rPr>
          <w:rFonts w:ascii="Arial" w:eastAsiaTheme="minorEastAsia" w:hAnsi="Arial" w:cs="Arial"/>
        </w:rPr>
        <w:t xml:space="preserve">You will have the option of undertaking a year in industry (sandwich year), in between level five and level six. Through this you will gain valuable experience in real (paid / unpaid) employment. York St John University will provide you with support to help source a placement which meets your career </w:t>
      </w:r>
      <w:proofErr w:type="gramStart"/>
      <w:r w:rsidRPr="00CC21F2">
        <w:rPr>
          <w:rFonts w:ascii="Arial" w:eastAsiaTheme="minorEastAsia" w:hAnsi="Arial" w:cs="Arial"/>
        </w:rPr>
        <w:t>aspirations,</w:t>
      </w:r>
      <w:proofErr w:type="gramEnd"/>
      <w:r w:rsidRPr="00CC21F2">
        <w:rPr>
          <w:rFonts w:ascii="Arial" w:eastAsiaTheme="minorEastAsia" w:hAnsi="Arial" w:cs="Arial"/>
        </w:rPr>
        <w:t xml:space="preserve"> however it is your responsibility to secure your own placement. Support will be available through the CPD framework, and central university services such as the Careers and Employability Team. Students who undertake the year in industry often return for level 6 more focused on their studies and deemed more job ready by employers. You will be prepared for your placement year through activities in semester two, level five, which will assist you in </w:t>
      </w:r>
      <w:proofErr w:type="gramStart"/>
      <w:r w:rsidRPr="00CC21F2">
        <w:rPr>
          <w:rFonts w:ascii="Arial" w:eastAsiaTheme="minorEastAsia" w:hAnsi="Arial" w:cs="Arial"/>
        </w:rPr>
        <w:t>making preparations</w:t>
      </w:r>
      <w:proofErr w:type="gramEnd"/>
      <w:r w:rsidRPr="00CC21F2">
        <w:rPr>
          <w:rFonts w:ascii="Arial" w:eastAsiaTheme="minorEastAsia" w:hAnsi="Arial" w:cs="Arial"/>
        </w:rPr>
        <w:t xml:space="preserve"> for applying for and undertaking a placement. This will include CV and cover letter writing, as well as interview skills. You will work with the central university services with the support of an academic tutor to identify placement opportunities. On achieving a year in industry placement, you will </w:t>
      </w:r>
      <w:r w:rsidRPr="00CC21F2">
        <w:rPr>
          <w:rFonts w:ascii="Arial" w:eastAsiaTheme="minorEastAsia" w:hAnsi="Arial" w:cs="Arial"/>
        </w:rPr>
        <w:lastRenderedPageBreak/>
        <w:t xml:space="preserve">complete a negotiated learning agreement in the form of a learning contract, which will be negotiated with your host firm and agreed by an academic from the York St John University Computer Science Team. This will be logged by the University, and you will be expected to demonstrate your achievement while on placement through a portfolio of evidence. </w:t>
      </w:r>
      <w:proofErr w:type="gramStart"/>
      <w:r w:rsidRPr="00CC21F2">
        <w:rPr>
          <w:rFonts w:ascii="Arial" w:eastAsiaTheme="minorEastAsia" w:hAnsi="Arial" w:cs="Arial"/>
        </w:rPr>
        <w:t>In order to</w:t>
      </w:r>
      <w:proofErr w:type="gramEnd"/>
      <w:r w:rsidRPr="00CC21F2">
        <w:rPr>
          <w:rFonts w:ascii="Arial" w:eastAsiaTheme="minorEastAsia" w:hAnsi="Arial" w:cs="Arial"/>
        </w:rPr>
        <w:t xml:space="preserve"> undertake a year in industry placement you will need to have achieved the minimum requirements for progression at level 5 and will also have to satisfy the following criteria: </w:t>
      </w:r>
    </w:p>
    <w:p w14:paraId="12D58E3A" w14:textId="77777777" w:rsidR="00CC21F2" w:rsidRPr="00CC21F2" w:rsidRDefault="00CC21F2" w:rsidP="00CC21F2">
      <w:pPr>
        <w:spacing w:after="0" w:line="240" w:lineRule="auto"/>
        <w:jc w:val="both"/>
        <w:rPr>
          <w:rFonts w:ascii="Arial" w:eastAsiaTheme="minorEastAsia" w:hAnsi="Arial" w:cs="Arial"/>
        </w:rPr>
      </w:pPr>
      <w:r w:rsidRPr="00CC21F2">
        <w:rPr>
          <w:rFonts w:ascii="Arial" w:eastAsiaTheme="minorEastAsia" w:hAnsi="Arial" w:cs="Arial"/>
        </w:rPr>
        <w:t>•</w:t>
      </w:r>
      <w:r w:rsidRPr="00CC21F2">
        <w:rPr>
          <w:rFonts w:ascii="Arial" w:eastAsiaTheme="minorEastAsia" w:hAnsi="Arial" w:cs="Arial"/>
        </w:rPr>
        <w:tab/>
        <w:t>You must have no outstanding modules from level 4 or 5.</w:t>
      </w:r>
    </w:p>
    <w:p w14:paraId="25BDFA53" w14:textId="19986320" w:rsidR="00CC21F2" w:rsidRDefault="00CC21F2" w:rsidP="00CC21F2">
      <w:pPr>
        <w:spacing w:after="0" w:line="240" w:lineRule="auto"/>
        <w:jc w:val="both"/>
        <w:rPr>
          <w:rFonts w:ascii="Arial" w:eastAsiaTheme="minorEastAsia" w:hAnsi="Arial" w:cs="Arial"/>
        </w:rPr>
      </w:pPr>
      <w:r w:rsidRPr="00CC21F2">
        <w:rPr>
          <w:rFonts w:ascii="Arial" w:eastAsiaTheme="minorEastAsia" w:hAnsi="Arial" w:cs="Arial"/>
        </w:rPr>
        <w:t>•</w:t>
      </w:r>
      <w:r w:rsidRPr="00CC21F2">
        <w:rPr>
          <w:rFonts w:ascii="Arial" w:eastAsiaTheme="minorEastAsia" w:hAnsi="Arial" w:cs="Arial"/>
        </w:rPr>
        <w:tab/>
        <w:t xml:space="preserve">You must demonstrate a good level of professionalism in your academic conduct within the university, to the point where an academic from the computing team is willing to agree your suitability for the proposed placement. </w:t>
      </w:r>
    </w:p>
    <w:p w14:paraId="061F8FBB" w14:textId="03D9A8E4" w:rsidR="00CC21F2" w:rsidRDefault="00CC21F2" w:rsidP="00CC21F2">
      <w:pPr>
        <w:spacing w:after="0" w:line="240" w:lineRule="auto"/>
        <w:jc w:val="both"/>
        <w:rPr>
          <w:rFonts w:ascii="Arial" w:eastAsiaTheme="minorEastAsia" w:hAnsi="Arial" w:cs="Arial"/>
        </w:rPr>
      </w:pPr>
    </w:p>
    <w:p w14:paraId="5030EFE5" w14:textId="7C932598" w:rsidR="00CC21F2" w:rsidRPr="00CC21F2" w:rsidRDefault="00CC21F2" w:rsidP="00CC21F2">
      <w:pPr>
        <w:spacing w:after="0" w:line="240" w:lineRule="auto"/>
        <w:jc w:val="both"/>
        <w:rPr>
          <w:rFonts w:ascii="Arial" w:eastAsiaTheme="minorEastAsia" w:hAnsi="Arial" w:cs="Arial"/>
        </w:rPr>
      </w:pPr>
      <w:r w:rsidRPr="00CC21F2">
        <w:rPr>
          <w:rFonts w:ascii="Arial" w:eastAsiaTheme="minorEastAsia" w:hAnsi="Arial" w:cs="Arial"/>
        </w:rPr>
        <w:t>During the year in industry placement, you will be allocated a mentor from within the University, who will monitor your progress throughout the placement. This may include Skype/email conversations. You will have a minimum of one field visit which will include a conversation with the employer.</w:t>
      </w:r>
    </w:p>
    <w:p w14:paraId="2AB88616" w14:textId="77777777" w:rsidR="00CC21F2" w:rsidRPr="00FB3326" w:rsidRDefault="00CC21F2" w:rsidP="00FB3326">
      <w:pPr>
        <w:spacing w:after="0" w:line="240" w:lineRule="auto"/>
        <w:jc w:val="both"/>
        <w:rPr>
          <w:rFonts w:ascii="Arial" w:eastAsiaTheme="minorEastAsia" w:hAnsi="Arial" w:cs="Arial"/>
        </w:rPr>
      </w:pPr>
    </w:p>
    <w:p w14:paraId="0354B96A" w14:textId="0FDF353F" w:rsidR="000157B0" w:rsidRPr="008E1C98" w:rsidRDefault="008E1C98" w:rsidP="008E1C98">
      <w:pPr>
        <w:spacing w:after="0" w:line="240" w:lineRule="auto"/>
        <w:jc w:val="both"/>
        <w:rPr>
          <w:rStyle w:val="Style1"/>
          <w:rFonts w:eastAsiaTheme="minorEastAsia" w:cs="Arial"/>
        </w:rPr>
      </w:pPr>
      <w:r w:rsidRPr="008E1C98">
        <w:rPr>
          <w:rStyle w:val="Style1"/>
          <w:rFonts w:eastAsiaTheme="minorEastAsia" w:cs="Arial"/>
          <w:b/>
          <w:bCs/>
        </w:rPr>
        <w:t>Level 6</w:t>
      </w:r>
      <w:r w:rsidRPr="008E1C98">
        <w:rPr>
          <w:rStyle w:val="Style1"/>
          <w:rFonts w:eastAsiaTheme="minorEastAsia" w:cs="Arial"/>
        </w:rPr>
        <w:t xml:space="preserve"> includes advanced modules in your field, allowing you to specialise and accent your learning via a choice of optional modules, for example: </w:t>
      </w:r>
      <w:r w:rsidR="00BF660B">
        <w:rPr>
          <w:rStyle w:val="Style1"/>
          <w:rFonts w:eastAsiaTheme="minorEastAsia" w:cs="Arial"/>
        </w:rPr>
        <w:t xml:space="preserve">Artificial Intelligence </w:t>
      </w:r>
      <w:r w:rsidR="00C910D5">
        <w:rPr>
          <w:rStyle w:val="Style1"/>
          <w:rFonts w:eastAsiaTheme="minorEastAsia" w:cs="Arial"/>
        </w:rPr>
        <w:t xml:space="preserve">for Games, Procedural Content </w:t>
      </w:r>
      <w:proofErr w:type="gramStart"/>
      <w:r w:rsidR="00C910D5">
        <w:rPr>
          <w:rStyle w:val="Style1"/>
          <w:rFonts w:eastAsiaTheme="minorEastAsia" w:cs="Arial"/>
        </w:rPr>
        <w:t>Generation</w:t>
      </w:r>
      <w:proofErr w:type="gramEnd"/>
      <w:r w:rsidR="00C910D5">
        <w:rPr>
          <w:rStyle w:val="Style1"/>
          <w:rFonts w:eastAsiaTheme="minorEastAsia" w:cs="Arial"/>
        </w:rPr>
        <w:t xml:space="preserve"> and </w:t>
      </w:r>
      <w:r w:rsidR="00104660">
        <w:rPr>
          <w:rStyle w:val="Style1"/>
          <w:rFonts w:eastAsiaTheme="minorEastAsia" w:cs="Arial"/>
        </w:rPr>
        <w:t>Immersive Comput</w:t>
      </w:r>
      <w:r w:rsidR="00C910D5">
        <w:rPr>
          <w:rStyle w:val="Style1"/>
          <w:rFonts w:eastAsiaTheme="minorEastAsia" w:cs="Arial"/>
        </w:rPr>
        <w:t>ing</w:t>
      </w:r>
      <w:r w:rsidRPr="008E1C98">
        <w:rPr>
          <w:rStyle w:val="Style1"/>
          <w:rFonts w:eastAsiaTheme="minorEastAsia" w:cs="Arial"/>
        </w:rPr>
        <w:t xml:space="preserve">. Accompanying this you will undertake a Dissertation - a year-long independent research project of your own design, agreed by and supported by an academic supervisor. This project may be in any existing or emerging field of </w:t>
      </w:r>
      <w:r w:rsidR="00715378">
        <w:rPr>
          <w:rStyle w:val="Style1"/>
          <w:rFonts w:eastAsiaTheme="minorEastAsia" w:cs="Arial"/>
        </w:rPr>
        <w:t>video game</w:t>
      </w:r>
      <w:r w:rsidRPr="008E1C98">
        <w:rPr>
          <w:rStyle w:val="Style1"/>
          <w:rFonts w:eastAsiaTheme="minorEastAsia" w:cs="Arial"/>
        </w:rPr>
        <w:t xml:space="preserve"> research and development. You are encouraged to consolidate technical learning and professional research interests through this Dissertation project. Teaching and learning at level 6 again incorporate the modes of delivery and activity encountered at levels 4 and 5, however, the emphasis at level 6 is on independent self-directed work that responds to learning within and across modules.</w:t>
      </w:r>
    </w:p>
    <w:p w14:paraId="4EE3A56E" w14:textId="0E4E52B8" w:rsidR="008E1C98" w:rsidRDefault="008E1C98" w:rsidP="001838E1">
      <w:pPr>
        <w:spacing w:after="0" w:line="240" w:lineRule="auto"/>
        <w:rPr>
          <w:rStyle w:val="Style1"/>
          <w:rFonts w:eastAsiaTheme="minorEastAsia" w:cs="Arial"/>
          <w:b/>
          <w:bCs/>
        </w:rPr>
      </w:pPr>
    </w:p>
    <w:p w14:paraId="554B29B3" w14:textId="77777777" w:rsidR="008E1C98" w:rsidRDefault="008E1C98" w:rsidP="008E1C98">
      <w:pPr>
        <w:spacing w:after="160" w:line="259" w:lineRule="auto"/>
        <w:jc w:val="both"/>
        <w:rPr>
          <w:rFonts w:ascii="Arial" w:hAnsi="Arial" w:cs="Arial"/>
        </w:rPr>
      </w:pPr>
      <w:r w:rsidRPr="00FB2C2C">
        <w:rPr>
          <w:rFonts w:ascii="Arial" w:hAnsi="Arial" w:cs="Arial"/>
        </w:rPr>
        <w:t>T</w:t>
      </w:r>
      <w:r w:rsidRPr="00703126">
        <w:rPr>
          <w:rFonts w:ascii="Arial" w:hAnsi="Arial" w:cs="Arial"/>
        </w:rPr>
        <w:t xml:space="preserve">he teaching and learning environment of the program is underpinned by </w:t>
      </w:r>
      <w:proofErr w:type="gramStart"/>
      <w:r w:rsidRPr="00703126">
        <w:rPr>
          <w:rFonts w:ascii="Arial" w:hAnsi="Arial" w:cs="Arial"/>
        </w:rPr>
        <w:t>a number of</w:t>
      </w:r>
      <w:proofErr w:type="gramEnd"/>
      <w:r w:rsidRPr="00703126">
        <w:rPr>
          <w:rFonts w:ascii="Arial" w:hAnsi="Arial" w:cs="Arial"/>
        </w:rPr>
        <w:t xml:space="preserve"> explicit pedagogic choices: small classes and small lab class sizes – no class bigger than 30 students; so that students can get as much help when needed. Teaching and learning </w:t>
      </w:r>
      <w:proofErr w:type="gramStart"/>
      <w:r w:rsidRPr="00703126">
        <w:rPr>
          <w:rFonts w:ascii="Arial" w:hAnsi="Arial" w:cs="Arial"/>
        </w:rPr>
        <w:t>is</w:t>
      </w:r>
      <w:proofErr w:type="gramEnd"/>
      <w:r w:rsidRPr="00703126">
        <w:rPr>
          <w:rFonts w:ascii="Arial" w:hAnsi="Arial" w:cs="Arial"/>
        </w:rPr>
        <w:t xml:space="preserve"> based on a working with/co-creation rather than a teaching to approach – teaching has a strong practical element running through all modules within the degree</w:t>
      </w:r>
      <w:r>
        <w:rPr>
          <w:rFonts w:ascii="Arial" w:hAnsi="Arial" w:cs="Arial"/>
        </w:rPr>
        <w:t>.</w:t>
      </w:r>
    </w:p>
    <w:p w14:paraId="3F8B92FE" w14:textId="00FAD490" w:rsidR="008E1C98" w:rsidRDefault="008E1C98" w:rsidP="008E1C98">
      <w:pPr>
        <w:spacing w:after="0" w:line="240" w:lineRule="auto"/>
        <w:jc w:val="both"/>
        <w:rPr>
          <w:rFonts w:ascii="Arial" w:eastAsiaTheme="minorEastAsia" w:hAnsi="Arial" w:cs="Arial"/>
          <w:lang w:val="en-GB"/>
        </w:rPr>
      </w:pPr>
      <w:r w:rsidRPr="00FB2C2C">
        <w:rPr>
          <w:rFonts w:ascii="Arial" w:eastAsiaTheme="minorEastAsia" w:hAnsi="Arial" w:cs="Arial"/>
          <w:lang w:val="en-GB"/>
        </w:rPr>
        <w:t xml:space="preserve">Our approach to learning is holistic and practice focus.  It will provide you a blend of theoretical and practical learning opportunities to enable you to apply practical and analytical skills synthesize information and ideas in an integrated way, so our learning experiences are authentic and relevant to your </w:t>
      </w:r>
      <w:proofErr w:type="gramStart"/>
      <w:r w:rsidR="00C5504F">
        <w:rPr>
          <w:rFonts w:ascii="Arial" w:eastAsiaTheme="minorEastAsia" w:hAnsi="Arial" w:cs="Arial"/>
          <w:lang w:val="en-GB"/>
        </w:rPr>
        <w:t>games</w:t>
      </w:r>
      <w:proofErr w:type="gramEnd"/>
      <w:r w:rsidR="00C5504F">
        <w:rPr>
          <w:rFonts w:ascii="Arial" w:eastAsiaTheme="minorEastAsia" w:hAnsi="Arial" w:cs="Arial"/>
          <w:lang w:val="en-GB"/>
        </w:rPr>
        <w:t xml:space="preserve"> development</w:t>
      </w:r>
      <w:r w:rsidRPr="00FB2C2C">
        <w:rPr>
          <w:rFonts w:ascii="Arial" w:eastAsiaTheme="minorEastAsia" w:hAnsi="Arial" w:cs="Arial"/>
          <w:lang w:val="en-GB"/>
        </w:rPr>
        <w:t xml:space="preserve"> role.</w:t>
      </w:r>
    </w:p>
    <w:p w14:paraId="6892E161" w14:textId="77777777" w:rsidR="008E1C98" w:rsidRDefault="008E1C98" w:rsidP="008E1C98">
      <w:pPr>
        <w:spacing w:after="0" w:line="240" w:lineRule="auto"/>
        <w:jc w:val="both"/>
        <w:rPr>
          <w:rFonts w:ascii="Arial" w:eastAsiaTheme="minorEastAsia" w:hAnsi="Arial" w:cs="Arial"/>
        </w:rPr>
      </w:pPr>
    </w:p>
    <w:p w14:paraId="65DD2E89" w14:textId="2786E1DD" w:rsidR="008E1C98" w:rsidRDefault="008E1C98" w:rsidP="008E1C98">
      <w:pPr>
        <w:spacing w:after="0" w:line="240" w:lineRule="auto"/>
        <w:jc w:val="both"/>
        <w:rPr>
          <w:rFonts w:ascii="Arial" w:eastAsiaTheme="minorEastAsia" w:hAnsi="Arial" w:cs="Arial"/>
        </w:rPr>
      </w:pPr>
      <w:r w:rsidRPr="00FB2C2C">
        <w:rPr>
          <w:rFonts w:ascii="Arial" w:eastAsiaTheme="minorEastAsia" w:hAnsi="Arial" w:cs="Arial"/>
        </w:rPr>
        <w:t xml:space="preserve">Our approach to learning is cooperative. You will work solo and together in small groups with other students, building supportive relationships, reflecting on your experiences, and </w:t>
      </w:r>
      <w:r w:rsidR="00AD2A0E">
        <w:rPr>
          <w:rFonts w:ascii="Arial" w:eastAsiaTheme="minorEastAsia" w:hAnsi="Arial" w:cs="Arial"/>
        </w:rPr>
        <w:t>mentoring</w:t>
      </w:r>
      <w:r w:rsidRPr="00FB2C2C">
        <w:rPr>
          <w:rFonts w:ascii="Arial" w:eastAsiaTheme="minorEastAsia" w:hAnsi="Arial" w:cs="Arial"/>
        </w:rPr>
        <w:t xml:space="preserve"> each other to achieve your full potential. </w:t>
      </w:r>
    </w:p>
    <w:p w14:paraId="714F37FA" w14:textId="77777777" w:rsidR="008E1C98" w:rsidRDefault="008E1C98" w:rsidP="008E1C98">
      <w:pPr>
        <w:spacing w:after="0" w:line="240" w:lineRule="auto"/>
        <w:jc w:val="both"/>
        <w:rPr>
          <w:rFonts w:ascii="Arial" w:eastAsiaTheme="minorEastAsia" w:hAnsi="Arial" w:cs="Arial"/>
        </w:rPr>
      </w:pPr>
    </w:p>
    <w:p w14:paraId="0723557B" w14:textId="1B3D2E89" w:rsidR="008E1C98" w:rsidRDefault="008E1C98" w:rsidP="008E1C98">
      <w:pPr>
        <w:jc w:val="both"/>
        <w:rPr>
          <w:rFonts w:ascii="Arial" w:hAnsi="Arial" w:cs="Arial"/>
        </w:rPr>
      </w:pPr>
      <w:r w:rsidRPr="00EE3F44">
        <w:rPr>
          <w:rFonts w:ascii="Arial" w:hAnsi="Arial" w:cs="Arial"/>
        </w:rPr>
        <w:t xml:space="preserve">The assessment strategy for the program focuses on students' analytical skills, ability to integrate what </w:t>
      </w:r>
      <w:r w:rsidR="00AD2A0E">
        <w:rPr>
          <w:rFonts w:ascii="Arial" w:hAnsi="Arial" w:cs="Arial"/>
        </w:rPr>
        <w:t>you</w:t>
      </w:r>
      <w:r w:rsidRPr="00EE3F44">
        <w:rPr>
          <w:rFonts w:ascii="Arial" w:hAnsi="Arial" w:cs="Arial"/>
        </w:rPr>
        <w:t xml:space="preserve"> learn in real-world contexts and enables a wide range of skills to be assessed fairly</w:t>
      </w:r>
      <w:r>
        <w:rPr>
          <w:rFonts w:ascii="Arial" w:hAnsi="Arial" w:cs="Arial"/>
        </w:rPr>
        <w:t xml:space="preserve"> and in multi-faceted manner</w:t>
      </w:r>
      <w:r w:rsidRPr="00EE3F44">
        <w:rPr>
          <w:rFonts w:ascii="Arial" w:hAnsi="Arial" w:cs="Arial"/>
        </w:rPr>
        <w:t>. You will be solving real-life problems either in group or solo on projects that address global</w:t>
      </w:r>
      <w:r>
        <w:rPr>
          <w:rFonts w:ascii="Arial" w:hAnsi="Arial" w:cs="Arial"/>
        </w:rPr>
        <w:t>,</w:t>
      </w:r>
      <w:r w:rsidRPr="00EE3F44">
        <w:rPr>
          <w:rFonts w:ascii="Arial" w:hAnsi="Arial" w:cs="Arial"/>
        </w:rPr>
        <w:t xml:space="preserve"> social, political, and economic issues.</w:t>
      </w:r>
    </w:p>
    <w:p w14:paraId="61DE9C65" w14:textId="77777777" w:rsidR="008E1C98" w:rsidRPr="000B6E41" w:rsidRDefault="008E1C98" w:rsidP="008E1C98">
      <w:pPr>
        <w:spacing w:after="0" w:line="240" w:lineRule="auto"/>
        <w:rPr>
          <w:rFonts w:ascii="Arial" w:eastAsiaTheme="minorEastAsia" w:hAnsi="Arial" w:cs="Arial"/>
        </w:rPr>
      </w:pPr>
    </w:p>
    <w:p w14:paraId="3422A828" w14:textId="77777777" w:rsidR="008E1C98" w:rsidRPr="000B6E41" w:rsidRDefault="008E1C98" w:rsidP="008E1C98">
      <w:pPr>
        <w:spacing w:after="0" w:line="240" w:lineRule="auto"/>
        <w:rPr>
          <w:rFonts w:ascii="Arial" w:eastAsiaTheme="minorEastAsia" w:hAnsi="Arial" w:cs="Arial"/>
          <w:lang w:val="en-GB"/>
        </w:rPr>
      </w:pPr>
      <w:r w:rsidRPr="000B6E41">
        <w:rPr>
          <w:rFonts w:ascii="Arial" w:eastAsiaTheme="minorEastAsia" w:hAnsi="Arial" w:cs="Arial"/>
          <w:lang w:val="en-GB"/>
        </w:rPr>
        <w:t xml:space="preserve">We adopt different methods of teaching and learning to promote your development and provide opportunities for you to gain the knowledge, </w:t>
      </w:r>
      <w:r>
        <w:rPr>
          <w:rFonts w:ascii="Arial" w:eastAsiaTheme="minorEastAsia" w:hAnsi="Arial" w:cs="Arial"/>
          <w:lang w:val="en-GB"/>
        </w:rPr>
        <w:t xml:space="preserve">professional </w:t>
      </w:r>
      <w:r w:rsidRPr="000B6E41">
        <w:rPr>
          <w:rFonts w:ascii="Arial" w:eastAsiaTheme="minorEastAsia" w:hAnsi="Arial" w:cs="Arial"/>
          <w:lang w:val="en-GB"/>
        </w:rPr>
        <w:t xml:space="preserve">and interpersonal skills. </w:t>
      </w:r>
    </w:p>
    <w:p w14:paraId="3099DBBA" w14:textId="77777777" w:rsidR="008E1C98" w:rsidRPr="000B6E41" w:rsidRDefault="008E1C98" w:rsidP="008E1C98">
      <w:pPr>
        <w:spacing w:after="0" w:line="240" w:lineRule="auto"/>
        <w:rPr>
          <w:rFonts w:ascii="Arial" w:eastAsiaTheme="minorEastAsia" w:hAnsi="Arial" w:cs="Arial"/>
          <w:lang w:val="en-GB"/>
        </w:rPr>
      </w:pPr>
    </w:p>
    <w:p w14:paraId="198F3634" w14:textId="77777777" w:rsidR="008E1C98" w:rsidRPr="00E24BA7" w:rsidRDefault="008E1C98" w:rsidP="008E1C98">
      <w:pPr>
        <w:pStyle w:val="ListParagraph"/>
        <w:numPr>
          <w:ilvl w:val="0"/>
          <w:numId w:val="39"/>
        </w:numPr>
        <w:spacing w:after="0" w:line="240" w:lineRule="auto"/>
        <w:jc w:val="both"/>
        <w:rPr>
          <w:rFonts w:ascii="Arial" w:eastAsia="Arial" w:hAnsi="Arial" w:cs="Arial"/>
          <w:color w:val="000000" w:themeColor="text1"/>
        </w:rPr>
      </w:pPr>
      <w:r w:rsidRPr="00E24BA7">
        <w:rPr>
          <w:rFonts w:ascii="Arial" w:eastAsia="Arial" w:hAnsi="Arial" w:cs="Arial"/>
          <w:color w:val="000000" w:themeColor="text1"/>
        </w:rPr>
        <w:t>Lectures will be in a small group of students – they offer an overview of a subject to convey critical information, background, theories, and equations and provide you with a systematic understanding of subject, and a critical awareness of current problems and/or new insights in the development and implementation of systems, much of which is at, or informed by, the forefront of your field of study.</w:t>
      </w:r>
    </w:p>
    <w:p w14:paraId="261F353F" w14:textId="77777777" w:rsidR="008E1C98" w:rsidRPr="00F85127" w:rsidRDefault="008E1C98" w:rsidP="008E1C98">
      <w:pPr>
        <w:pStyle w:val="ListParagraph"/>
        <w:spacing w:after="0" w:line="240" w:lineRule="auto"/>
        <w:jc w:val="both"/>
        <w:rPr>
          <w:rFonts w:asciiTheme="minorHAnsi" w:eastAsiaTheme="minorEastAsia" w:hAnsiTheme="minorHAnsi" w:cstheme="minorBidi"/>
        </w:rPr>
      </w:pPr>
    </w:p>
    <w:p w14:paraId="164A68E3" w14:textId="69263C3E" w:rsidR="008E1C98" w:rsidRPr="00495465" w:rsidRDefault="008E1C98" w:rsidP="008E1C98">
      <w:pPr>
        <w:pStyle w:val="ListParagraph"/>
        <w:numPr>
          <w:ilvl w:val="0"/>
          <w:numId w:val="39"/>
        </w:numPr>
        <w:spacing w:after="0" w:line="240" w:lineRule="auto"/>
        <w:jc w:val="both"/>
        <w:rPr>
          <w:rFonts w:asciiTheme="minorHAnsi" w:eastAsiaTheme="minorEastAsia" w:hAnsiTheme="minorHAnsi" w:cstheme="minorBidi"/>
        </w:rPr>
      </w:pPr>
      <w:r>
        <w:rPr>
          <w:rFonts w:ascii="Arial" w:eastAsia="Arial" w:hAnsi="Arial" w:cs="Arial"/>
        </w:rPr>
        <w:t xml:space="preserve">Labs </w:t>
      </w:r>
      <w:r w:rsidRPr="00335B06">
        <w:rPr>
          <w:rFonts w:ascii="Arial" w:eastAsia="Arial" w:hAnsi="Arial" w:cs="Arial"/>
        </w:rPr>
        <w:t xml:space="preserve">– </w:t>
      </w:r>
      <w:r>
        <w:rPr>
          <w:rFonts w:ascii="Arial" w:eastAsia="Arial" w:hAnsi="Arial" w:cs="Arial"/>
        </w:rPr>
        <w:t>your practical sessions will be in a small group of students with academics and technicians supporting your learning.</w:t>
      </w:r>
      <w:r w:rsidRPr="00495465">
        <w:rPr>
          <w:rFonts w:ascii="Arial" w:eastAsia="Arial" w:hAnsi="Arial" w:cs="Arial"/>
        </w:rPr>
        <w:t xml:space="preserve"> </w:t>
      </w:r>
      <w:r>
        <w:rPr>
          <w:rFonts w:ascii="Arial" w:eastAsia="Arial" w:hAnsi="Arial" w:cs="Arial"/>
        </w:rPr>
        <w:t>You will be challenged to practice your learning, develop</w:t>
      </w:r>
      <w:r w:rsidRPr="69F6E3E0">
        <w:rPr>
          <w:rFonts w:ascii="Arial" w:eastAsia="Arial" w:hAnsi="Arial" w:cs="Arial"/>
          <w:lang w:val="en-GB"/>
        </w:rPr>
        <w:t xml:space="preserve"> your </w:t>
      </w:r>
      <w:r>
        <w:rPr>
          <w:rFonts w:ascii="Arial" w:eastAsia="Arial" w:hAnsi="Arial" w:cs="Arial"/>
          <w:lang w:val="en-GB"/>
        </w:rPr>
        <w:t xml:space="preserve">hands-on </w:t>
      </w:r>
      <w:r w:rsidRPr="69F6E3E0">
        <w:rPr>
          <w:rFonts w:ascii="Arial" w:eastAsia="Arial" w:hAnsi="Arial" w:cs="Arial"/>
          <w:lang w:val="en-GB"/>
        </w:rPr>
        <w:t>skills</w:t>
      </w:r>
      <w:r>
        <w:rPr>
          <w:rFonts w:ascii="Arial" w:eastAsia="Arial" w:hAnsi="Arial" w:cs="Arial"/>
          <w:lang w:val="en-GB"/>
        </w:rPr>
        <w:t xml:space="preserve">, </w:t>
      </w:r>
      <w:r>
        <w:rPr>
          <w:rFonts w:ascii="Arial" w:eastAsia="Arial" w:hAnsi="Arial" w:cs="Arial"/>
        </w:rPr>
        <w:t xml:space="preserve">ideas and </w:t>
      </w:r>
      <w:r w:rsidRPr="69F6E3E0">
        <w:rPr>
          <w:rFonts w:ascii="Arial" w:eastAsia="Arial" w:hAnsi="Arial" w:cs="Arial"/>
        </w:rPr>
        <w:t>work on scenarios, case studies and solve problems together</w:t>
      </w:r>
      <w:r>
        <w:rPr>
          <w:rFonts w:ascii="Arial" w:eastAsia="Arial" w:hAnsi="Arial" w:cs="Arial"/>
        </w:rPr>
        <w:t xml:space="preserve"> with the rest of students </w:t>
      </w:r>
      <w:r w:rsidRPr="69F6E3E0">
        <w:rPr>
          <w:rFonts w:ascii="Arial" w:eastAsia="Arial" w:hAnsi="Arial" w:cs="Arial"/>
          <w:lang w:val="en-GB"/>
        </w:rPr>
        <w:t>in a controlled environment</w:t>
      </w:r>
      <w:r>
        <w:rPr>
          <w:rFonts w:ascii="Arial" w:eastAsia="Arial" w:hAnsi="Arial" w:cs="Arial"/>
          <w:lang w:val="en-GB"/>
        </w:rPr>
        <w:t>.</w:t>
      </w:r>
      <w:r w:rsidRPr="69F6E3E0">
        <w:rPr>
          <w:rFonts w:ascii="Arial" w:eastAsia="Arial" w:hAnsi="Arial" w:cs="Arial"/>
        </w:rPr>
        <w:t xml:space="preserve"> </w:t>
      </w:r>
    </w:p>
    <w:p w14:paraId="73643CC0" w14:textId="77777777" w:rsidR="008E1C98" w:rsidRPr="00335B06" w:rsidRDefault="008E1C98" w:rsidP="008E1C98">
      <w:pPr>
        <w:pStyle w:val="ListParagraph"/>
        <w:rPr>
          <w:rFonts w:asciiTheme="minorHAnsi" w:eastAsiaTheme="minorEastAsia" w:hAnsiTheme="minorHAnsi" w:cstheme="minorBidi"/>
        </w:rPr>
      </w:pPr>
    </w:p>
    <w:p w14:paraId="677B97F2" w14:textId="1875D4C6" w:rsidR="008E1C98" w:rsidRDefault="008E1C98" w:rsidP="008E1C98">
      <w:pPr>
        <w:pStyle w:val="ListParagraph"/>
        <w:numPr>
          <w:ilvl w:val="0"/>
          <w:numId w:val="39"/>
        </w:numPr>
        <w:spacing w:after="0" w:line="240" w:lineRule="auto"/>
        <w:rPr>
          <w:rFonts w:ascii="Arial" w:eastAsia="Arial" w:hAnsi="Arial" w:cs="Arial"/>
        </w:rPr>
      </w:pPr>
      <w:r>
        <w:rPr>
          <w:rFonts w:ascii="Arial" w:eastAsia="Arial" w:hAnsi="Arial" w:cs="Arial"/>
        </w:rPr>
        <w:t xml:space="preserve">Tutorials </w:t>
      </w:r>
      <w:r w:rsidRPr="00335B06">
        <w:rPr>
          <w:rFonts w:ascii="Arial" w:eastAsia="Arial" w:hAnsi="Arial" w:cs="Arial"/>
        </w:rPr>
        <w:t xml:space="preserve">– </w:t>
      </w:r>
      <w:r>
        <w:rPr>
          <w:rFonts w:ascii="Arial" w:eastAsia="Arial" w:hAnsi="Arial" w:cs="Arial"/>
        </w:rPr>
        <w:t>i</w:t>
      </w:r>
      <w:r w:rsidRPr="69F6E3E0">
        <w:rPr>
          <w:rFonts w:ascii="Arial" w:eastAsia="Arial" w:hAnsi="Arial" w:cs="Arial"/>
        </w:rPr>
        <w:t xml:space="preserve">ndividual and group tutorials </w:t>
      </w:r>
      <w:r w:rsidRPr="69F6E3E0">
        <w:rPr>
          <w:rFonts w:ascii="Arial" w:eastAsia="Arial" w:hAnsi="Arial" w:cs="Arial"/>
          <w:lang w:val="en-GB"/>
        </w:rPr>
        <w:t xml:space="preserve">provide opportunities for you to discuss your work and your </w:t>
      </w:r>
      <w:r w:rsidRPr="00335B06">
        <w:rPr>
          <w:rFonts w:ascii="Arial" w:eastAsia="Arial" w:hAnsi="Arial" w:cs="Arial"/>
        </w:rPr>
        <w:t>progress with</w:t>
      </w:r>
      <w:r w:rsidR="006B1D9B">
        <w:rPr>
          <w:rFonts w:ascii="Arial" w:eastAsia="Arial" w:hAnsi="Arial" w:cs="Arial"/>
        </w:rPr>
        <w:t xml:space="preserve"> your tutors and </w:t>
      </w:r>
      <w:r w:rsidRPr="00335B06">
        <w:rPr>
          <w:rFonts w:ascii="Arial" w:eastAsia="Arial" w:hAnsi="Arial" w:cs="Arial"/>
        </w:rPr>
        <w:t xml:space="preserve">others. </w:t>
      </w:r>
    </w:p>
    <w:p w14:paraId="0B81050B" w14:textId="77777777" w:rsidR="008E1C98" w:rsidRPr="00335B06" w:rsidRDefault="008E1C98" w:rsidP="008E1C98">
      <w:pPr>
        <w:pStyle w:val="ListParagraph"/>
        <w:rPr>
          <w:rFonts w:ascii="Arial" w:eastAsia="Arial" w:hAnsi="Arial" w:cs="Arial"/>
        </w:rPr>
      </w:pPr>
    </w:p>
    <w:p w14:paraId="6FAB4093" w14:textId="77777777" w:rsidR="008E1C98" w:rsidRPr="00335B06" w:rsidRDefault="008E1C98" w:rsidP="008E1C98">
      <w:pPr>
        <w:pStyle w:val="ListParagraph"/>
        <w:numPr>
          <w:ilvl w:val="0"/>
          <w:numId w:val="39"/>
        </w:numPr>
        <w:jc w:val="both"/>
        <w:rPr>
          <w:rFonts w:ascii="Arial" w:eastAsia="Arial" w:hAnsi="Arial" w:cs="Arial"/>
        </w:rPr>
      </w:pPr>
      <w:r w:rsidRPr="00335B06">
        <w:rPr>
          <w:rFonts w:ascii="Arial" w:eastAsia="Arial" w:hAnsi="Arial" w:cs="Arial"/>
        </w:rPr>
        <w:t>Self-Directed Learning (SOL) – primarily for technical modules, with the SOL sessions, you will be working together with our technicians to solve your learning problems and promote the culture of collaboration, and discussions with the students.</w:t>
      </w:r>
    </w:p>
    <w:p w14:paraId="01FF40B4" w14:textId="77777777" w:rsidR="008E1C98" w:rsidRPr="000B6E41" w:rsidRDefault="008E1C98" w:rsidP="008E1C98">
      <w:pPr>
        <w:spacing w:after="0" w:line="240" w:lineRule="auto"/>
        <w:jc w:val="both"/>
        <w:rPr>
          <w:rFonts w:ascii="Arial" w:eastAsiaTheme="minorEastAsia" w:hAnsi="Arial" w:cs="Arial"/>
        </w:rPr>
      </w:pPr>
      <w:r w:rsidRPr="006125BD">
        <w:rPr>
          <w:rFonts w:ascii="Arial" w:eastAsiaTheme="minorEastAsia" w:hAnsi="Arial" w:cs="Arial"/>
        </w:rPr>
        <w:t>We use Technology Enhanced Learning to create a varied learning experience. Virtual Learning Environments provide you with opportunities to learn through online lectures, discussion groups, and online learning activities. You will be exposed to using virtualization and cloud computing technologies and specialised cybersecurity hardware equipment for your practices.  Online library resources specific to your subject guides, databases, and eBooks, and eJournals are easy to access and help support your study.</w:t>
      </w:r>
    </w:p>
    <w:p w14:paraId="3861E3A7" w14:textId="77777777" w:rsidR="008E1C98" w:rsidRDefault="008E1C98" w:rsidP="008E1C98">
      <w:pPr>
        <w:spacing w:after="0" w:line="240" w:lineRule="auto"/>
        <w:rPr>
          <w:rStyle w:val="Style1"/>
          <w:rFonts w:eastAsiaTheme="minorEastAsia" w:cs="Arial"/>
        </w:rPr>
      </w:pPr>
    </w:p>
    <w:p w14:paraId="36D8545A" w14:textId="77777777" w:rsidR="00AD2A0E" w:rsidRPr="000B6E41" w:rsidRDefault="00AD2A0E" w:rsidP="00AD2A0E">
      <w:pPr>
        <w:spacing w:after="0" w:line="240" w:lineRule="auto"/>
        <w:jc w:val="both"/>
        <w:rPr>
          <w:rStyle w:val="Style1"/>
          <w:rFonts w:eastAsiaTheme="minorEastAsia" w:cs="Arial"/>
        </w:rPr>
      </w:pPr>
      <w:r w:rsidRPr="3E395D72">
        <w:rPr>
          <w:rStyle w:val="Style1"/>
          <w:rFonts w:eastAsiaTheme="minorEastAsia" w:cs="Arial"/>
        </w:rPr>
        <w:t>During your course you will be asked to do ‘formative’ work that prepares you for assessment. This may be written or practical work. Formative work provides your academic assessors with opportunities to explore how you are doing and provides you with some feedback to support your development. It also offers you the opportunity to review your progress, identify your strengths and areas of growth and ask for support where you think you need it. We may also ask you to provide feedback to the other students as part of reflective learning and coaching activities. You may also be involved in teaching others.</w:t>
      </w:r>
    </w:p>
    <w:p w14:paraId="2428DA29" w14:textId="7603EA73" w:rsidR="00AD2A0E" w:rsidRDefault="00AD2A0E" w:rsidP="00AD2A0E">
      <w:pPr>
        <w:spacing w:after="0" w:line="240" w:lineRule="auto"/>
        <w:rPr>
          <w:rStyle w:val="Style1"/>
          <w:rFonts w:eastAsiaTheme="minorEastAsia" w:cs="Arial"/>
        </w:rPr>
      </w:pPr>
    </w:p>
    <w:p w14:paraId="35EF5397" w14:textId="77777777" w:rsidR="00AD2A0E" w:rsidRDefault="00AD2A0E" w:rsidP="002B04A6">
      <w:pPr>
        <w:spacing w:after="0" w:line="240" w:lineRule="auto"/>
        <w:rPr>
          <w:rFonts w:ascii="Arial" w:eastAsia="Arial" w:hAnsi="Arial" w:cs="Arial"/>
          <w:lang w:val="en-US"/>
        </w:rPr>
      </w:pPr>
    </w:p>
    <w:p w14:paraId="63E43EE9" w14:textId="69712DC1" w:rsidR="00282B10" w:rsidRPr="000B6E41" w:rsidRDefault="00282B10" w:rsidP="3E395D72">
      <w:pPr>
        <w:pStyle w:val="Heading1"/>
        <w:rPr>
          <w:rStyle w:val="Style1"/>
          <w:rFonts w:eastAsiaTheme="minorEastAsia"/>
          <w:sz w:val="24"/>
        </w:rPr>
      </w:pPr>
      <w:r w:rsidRPr="3E395D72">
        <w:rPr>
          <w:rStyle w:val="Style1"/>
          <w:rFonts w:eastAsiaTheme="minorEastAsia"/>
          <w:sz w:val="24"/>
        </w:rPr>
        <w:t xml:space="preserve">Progression and </w:t>
      </w:r>
      <w:r w:rsidR="003A26D8" w:rsidRPr="3E395D72">
        <w:rPr>
          <w:rStyle w:val="Style1"/>
          <w:rFonts w:eastAsiaTheme="minorEastAsia"/>
          <w:sz w:val="24"/>
        </w:rPr>
        <w:t>g</w:t>
      </w:r>
      <w:r w:rsidRPr="3E395D72">
        <w:rPr>
          <w:rStyle w:val="Style1"/>
          <w:rFonts w:eastAsiaTheme="minorEastAsia"/>
          <w:sz w:val="24"/>
        </w:rPr>
        <w:t xml:space="preserve">raduation </w:t>
      </w:r>
      <w:r w:rsidR="003A26D8" w:rsidRPr="3E395D72">
        <w:rPr>
          <w:rStyle w:val="Style1"/>
          <w:rFonts w:eastAsiaTheme="minorEastAsia"/>
          <w:sz w:val="24"/>
        </w:rPr>
        <w:t>r</w:t>
      </w:r>
      <w:r w:rsidRPr="3E395D72">
        <w:rPr>
          <w:rStyle w:val="Style1"/>
          <w:rFonts w:eastAsiaTheme="minorEastAsia"/>
          <w:sz w:val="24"/>
        </w:rPr>
        <w:t>equirements</w:t>
      </w:r>
    </w:p>
    <w:p w14:paraId="464E4E3B" w14:textId="59966820" w:rsidR="0067210A" w:rsidRPr="000B6E41" w:rsidRDefault="0067210A" w:rsidP="003A26D8">
      <w:pPr>
        <w:widowControl w:val="0"/>
        <w:suppressAutoHyphens/>
        <w:spacing w:after="120" w:line="240" w:lineRule="auto"/>
        <w:rPr>
          <w:rFonts w:ascii="Arial" w:eastAsiaTheme="minorEastAsia" w:hAnsi="Arial" w:cs="Arial"/>
          <w:snapToGrid w:val="0"/>
          <w:spacing w:val="-3"/>
        </w:rPr>
      </w:pPr>
      <w:r w:rsidRPr="000B6E41">
        <w:rPr>
          <w:rFonts w:ascii="Arial" w:eastAsiaTheme="minorEastAsia" w:hAnsi="Arial" w:cs="Arial"/>
          <w:snapToGrid w:val="0"/>
          <w:spacing w:val="-3"/>
        </w:rPr>
        <w:t xml:space="preserve">The University’s </w:t>
      </w:r>
      <w:hyperlink r:id="rId14" w:history="1">
        <w:r w:rsidRPr="000B6E41">
          <w:rPr>
            <w:rStyle w:val="Hyperlink"/>
            <w:rFonts w:ascii="Arial" w:eastAsiaTheme="minorEastAsia" w:hAnsi="Arial" w:cs="Arial"/>
            <w:snapToGrid w:val="0"/>
            <w:spacing w:val="-3"/>
          </w:rPr>
          <w:t>general regulations for</w:t>
        </w:r>
      </w:hyperlink>
      <w:r w:rsidRPr="000B6E41">
        <w:rPr>
          <w:rFonts w:ascii="Arial" w:eastAsiaTheme="minorEastAsia" w:hAnsi="Arial" w:cs="Arial"/>
          <w:snapToGrid w:val="0"/>
          <w:spacing w:val="-3"/>
        </w:rPr>
        <w:t xml:space="preserve"> </w:t>
      </w:r>
      <w:r w:rsidR="004C5FB0" w:rsidRPr="000B6E41">
        <w:rPr>
          <w:rFonts w:ascii="Arial" w:eastAsiaTheme="minorEastAsia" w:hAnsi="Arial" w:cs="Arial"/>
          <w:snapToGrid w:val="0"/>
          <w:spacing w:val="-3"/>
        </w:rPr>
        <w:t xml:space="preserve">undergraduate </w:t>
      </w:r>
      <w:r w:rsidRPr="000B6E41">
        <w:rPr>
          <w:rFonts w:ascii="Arial" w:eastAsiaTheme="minorEastAsia" w:hAnsi="Arial" w:cs="Arial"/>
          <w:snapToGrid w:val="0"/>
          <w:spacing w:val="-3"/>
        </w:rPr>
        <w:t>awards apply to this programme.</w:t>
      </w:r>
    </w:p>
    <w:p w14:paraId="5E8F42C4" w14:textId="49AF6069" w:rsidR="00472448" w:rsidRPr="000B6E41" w:rsidRDefault="00472448" w:rsidP="2A2175F8">
      <w:pPr>
        <w:widowControl w:val="0"/>
        <w:suppressAutoHyphens/>
        <w:spacing w:after="120" w:line="240" w:lineRule="auto"/>
        <w:rPr>
          <w:rFonts w:ascii="Arial" w:eastAsiaTheme="minorEastAsia" w:hAnsi="Arial" w:cs="Arial"/>
          <w:snapToGrid w:val="0"/>
          <w:spacing w:val="-3"/>
        </w:rPr>
      </w:pPr>
      <w:bookmarkStart w:id="8" w:name="_Hlk8289540"/>
      <w:r w:rsidRPr="2A2175F8">
        <w:rPr>
          <w:rFonts w:ascii="Arial" w:eastAsiaTheme="minorEastAsia" w:hAnsi="Arial" w:cs="Arial"/>
          <w:snapToGrid w:val="0"/>
          <w:spacing w:val="-3"/>
        </w:rPr>
        <w:t>Any modules that must be passed for progression or award are indicated in the Programme Structure section</w:t>
      </w:r>
      <w:r w:rsidR="00745C7D" w:rsidRPr="2A2175F8">
        <w:rPr>
          <w:rFonts w:ascii="Arial" w:eastAsiaTheme="minorEastAsia" w:hAnsi="Arial" w:cs="Arial"/>
          <w:snapToGrid w:val="0"/>
          <w:spacing w:val="-3"/>
        </w:rPr>
        <w:t xml:space="preserve"> as non-compensatable</w:t>
      </w:r>
      <w:r w:rsidRPr="2A2175F8">
        <w:rPr>
          <w:rFonts w:ascii="Arial" w:eastAsiaTheme="minorEastAsia" w:hAnsi="Arial" w:cs="Arial"/>
          <w:snapToGrid w:val="0"/>
          <w:spacing w:val="-3"/>
        </w:rPr>
        <w:t>.</w:t>
      </w:r>
    </w:p>
    <w:p w14:paraId="4EB4C2A0" w14:textId="77777777" w:rsidR="00AD2A0E" w:rsidRPr="00AD2A0E" w:rsidRDefault="00AD2A0E" w:rsidP="00AD2A0E">
      <w:pPr>
        <w:spacing w:after="0" w:line="240" w:lineRule="auto"/>
        <w:rPr>
          <w:rStyle w:val="Style1"/>
          <w:rFonts w:eastAsiaTheme="minorEastAsia" w:cs="Arial"/>
          <w:b/>
          <w:bCs/>
        </w:rPr>
      </w:pPr>
      <w:r w:rsidRPr="00AD2A0E">
        <w:rPr>
          <w:rStyle w:val="Style1"/>
          <w:rFonts w:eastAsiaTheme="minorEastAsia" w:cs="Arial"/>
          <w:b/>
          <w:bCs/>
        </w:rPr>
        <w:t>Late result modules</w:t>
      </w:r>
    </w:p>
    <w:p w14:paraId="5F8DC52C" w14:textId="51EC7129" w:rsidR="00CF18A2" w:rsidRPr="00681BB2" w:rsidRDefault="00681BB2" w:rsidP="00681BB2">
      <w:pPr>
        <w:widowControl w:val="0"/>
        <w:suppressAutoHyphens/>
        <w:spacing w:after="120" w:line="240" w:lineRule="auto"/>
        <w:rPr>
          <w:snapToGrid w:val="0"/>
          <w:spacing w:val="-3"/>
        </w:rPr>
      </w:pPr>
      <w:r w:rsidRPr="00681BB2">
        <w:rPr>
          <w:rFonts w:ascii="Arial" w:eastAsiaTheme="minorEastAsia" w:hAnsi="Arial" w:cs="Arial"/>
          <w:snapToGrid w:val="0"/>
          <w:spacing w:val="-3"/>
        </w:rPr>
        <w:t>Indicate any module codes where the result of the first attempt is not known in time for the June School Assessment Panels (or equivalent level progression point for non-standard entry points).</w:t>
      </w:r>
    </w:p>
    <w:p w14:paraId="72FCD288" w14:textId="2D0CDE79" w:rsidR="00681BB2" w:rsidRDefault="000710F5" w:rsidP="66C21A4C">
      <w:pPr>
        <w:spacing w:after="0" w:line="240" w:lineRule="auto"/>
        <w:rPr>
          <w:rFonts w:ascii="Arial" w:eastAsiaTheme="minorEastAsia" w:hAnsi="Arial" w:cs="Arial"/>
          <w:lang w:val="en-GB" w:eastAsia="zh-CN"/>
        </w:rPr>
      </w:pPr>
      <w:r>
        <w:rPr>
          <w:rFonts w:ascii="Arial" w:eastAsiaTheme="minorEastAsia" w:hAnsi="Arial" w:cs="Arial"/>
          <w:lang w:val="en-GB" w:eastAsia="zh-CN"/>
        </w:rPr>
        <w:t>COM500</w:t>
      </w:r>
      <w:r w:rsidR="009D5709">
        <w:rPr>
          <w:rFonts w:ascii="Arial" w:eastAsiaTheme="minorEastAsia" w:hAnsi="Arial" w:cs="Arial"/>
          <w:lang w:val="en-GB" w:eastAsia="zh-CN"/>
        </w:rPr>
        <w:t>9</w:t>
      </w:r>
      <w:r w:rsidR="008D5D6C">
        <w:rPr>
          <w:rFonts w:ascii="Arial" w:eastAsiaTheme="minorEastAsia" w:hAnsi="Arial" w:cs="Arial"/>
          <w:lang w:val="en-GB" w:eastAsia="zh-CN"/>
        </w:rPr>
        <w:t xml:space="preserve">- </w:t>
      </w:r>
      <w:r>
        <w:rPr>
          <w:rFonts w:ascii="Arial" w:eastAsiaTheme="minorEastAsia" w:hAnsi="Arial" w:cs="Arial"/>
          <w:lang w:val="en-GB" w:eastAsia="zh-CN"/>
        </w:rPr>
        <w:t>Professional</w:t>
      </w:r>
      <w:r w:rsidR="009D5709">
        <w:rPr>
          <w:rFonts w:ascii="Arial" w:eastAsiaTheme="minorEastAsia" w:hAnsi="Arial" w:cs="Arial"/>
          <w:lang w:val="en-GB" w:eastAsia="zh-CN"/>
        </w:rPr>
        <w:t xml:space="preserve"> and Research Practices</w:t>
      </w:r>
    </w:p>
    <w:bookmarkEnd w:id="8"/>
    <w:p w14:paraId="1C4406EB" w14:textId="77777777" w:rsidR="00506171" w:rsidRDefault="00506171" w:rsidP="003A26D8">
      <w:pPr>
        <w:pStyle w:val="Heading1"/>
        <w:rPr>
          <w:rStyle w:val="Style1"/>
          <w:rFonts w:eastAsiaTheme="minorEastAsia"/>
          <w:sz w:val="24"/>
        </w:rPr>
      </w:pPr>
    </w:p>
    <w:p w14:paraId="5F611E4C" w14:textId="6DCE3E97" w:rsidR="00282B10" w:rsidRPr="000B6E41" w:rsidRDefault="00282B10" w:rsidP="003A26D8">
      <w:pPr>
        <w:pStyle w:val="Heading1"/>
        <w:rPr>
          <w:rStyle w:val="Style1"/>
          <w:rFonts w:eastAsiaTheme="minorEastAsia"/>
          <w:sz w:val="24"/>
        </w:rPr>
      </w:pPr>
      <w:r w:rsidRPr="000B6E41">
        <w:rPr>
          <w:rStyle w:val="Style1"/>
          <w:rFonts w:eastAsiaTheme="minorEastAsia"/>
          <w:sz w:val="24"/>
        </w:rPr>
        <w:t xml:space="preserve">Internal and </w:t>
      </w:r>
      <w:r w:rsidR="003A26D8" w:rsidRPr="000B6E41">
        <w:rPr>
          <w:rStyle w:val="Style1"/>
          <w:rFonts w:eastAsiaTheme="minorEastAsia"/>
          <w:sz w:val="24"/>
        </w:rPr>
        <w:t>e</w:t>
      </w:r>
      <w:r w:rsidRPr="000B6E41">
        <w:rPr>
          <w:rStyle w:val="Style1"/>
          <w:rFonts w:eastAsiaTheme="minorEastAsia"/>
          <w:sz w:val="24"/>
        </w:rPr>
        <w:t xml:space="preserve">xternal </w:t>
      </w:r>
      <w:r w:rsidR="003A26D8" w:rsidRPr="000B6E41">
        <w:rPr>
          <w:rStyle w:val="Style1"/>
          <w:rFonts w:eastAsiaTheme="minorEastAsia"/>
          <w:sz w:val="24"/>
        </w:rPr>
        <w:t>r</w:t>
      </w:r>
      <w:r w:rsidRPr="000B6E41">
        <w:rPr>
          <w:rStyle w:val="Style1"/>
          <w:rFonts w:eastAsiaTheme="minorEastAsia"/>
          <w:sz w:val="24"/>
        </w:rPr>
        <w:t xml:space="preserve">eference </w:t>
      </w:r>
      <w:r w:rsidR="003A26D8" w:rsidRPr="000B6E41">
        <w:rPr>
          <w:rStyle w:val="Style1"/>
          <w:rFonts w:eastAsiaTheme="minorEastAsia"/>
          <w:sz w:val="24"/>
        </w:rPr>
        <w:t>p</w:t>
      </w:r>
      <w:r w:rsidRPr="000B6E41">
        <w:rPr>
          <w:rStyle w:val="Style1"/>
          <w:rFonts w:eastAsiaTheme="minorEastAsia"/>
          <w:sz w:val="24"/>
        </w:rPr>
        <w:t>oints</w:t>
      </w:r>
    </w:p>
    <w:p w14:paraId="2BD442FF" w14:textId="77777777" w:rsidR="008F4F6E" w:rsidRPr="000B6E41" w:rsidRDefault="00AE3C84" w:rsidP="001838E1">
      <w:pPr>
        <w:spacing w:after="0" w:line="240" w:lineRule="auto"/>
        <w:rPr>
          <w:rStyle w:val="Style1"/>
          <w:rFonts w:eastAsiaTheme="minorEastAsia" w:cs="Arial"/>
        </w:rPr>
      </w:pPr>
      <w:r w:rsidRPr="000B6E41">
        <w:rPr>
          <w:rStyle w:val="Style1"/>
          <w:rFonts w:eastAsiaTheme="minorEastAsia" w:cs="Arial"/>
        </w:rPr>
        <w:t>T</w:t>
      </w:r>
      <w:r w:rsidR="008F4F6E" w:rsidRPr="000B6E41">
        <w:rPr>
          <w:rStyle w:val="Style1"/>
          <w:rFonts w:eastAsiaTheme="minorEastAsia" w:cs="Arial"/>
        </w:rPr>
        <w:t>his programme specification was formulated with reference to:</w:t>
      </w:r>
    </w:p>
    <w:p w14:paraId="091AEE02" w14:textId="77777777" w:rsidR="00282B10" w:rsidRPr="000B6E41" w:rsidRDefault="00130CCA" w:rsidP="00282B10">
      <w:pPr>
        <w:pStyle w:val="ListParagraph"/>
        <w:numPr>
          <w:ilvl w:val="0"/>
          <w:numId w:val="7"/>
        </w:numPr>
        <w:spacing w:after="0" w:line="240" w:lineRule="auto"/>
        <w:rPr>
          <w:rFonts w:ascii="Arial" w:eastAsiaTheme="minorEastAsia" w:hAnsi="Arial" w:cs="Arial"/>
        </w:rPr>
      </w:pPr>
      <w:hyperlink r:id="rId15">
        <w:r w:rsidR="00282B10" w:rsidRPr="000B6E41">
          <w:rPr>
            <w:rStyle w:val="Hyperlink"/>
            <w:rFonts w:ascii="Arial" w:eastAsiaTheme="minorEastAsia" w:hAnsi="Arial" w:cs="Arial"/>
          </w:rPr>
          <w:t>University mission and values</w:t>
        </w:r>
      </w:hyperlink>
    </w:p>
    <w:p w14:paraId="69296D22" w14:textId="6B5F3971" w:rsidR="00FF2EAC" w:rsidRPr="009A096D" w:rsidRDefault="00130CCA" w:rsidP="00FF2EAC">
      <w:pPr>
        <w:pStyle w:val="ListParagraph"/>
        <w:numPr>
          <w:ilvl w:val="0"/>
          <w:numId w:val="7"/>
        </w:numPr>
        <w:spacing w:after="0" w:line="240" w:lineRule="auto"/>
        <w:rPr>
          <w:rStyle w:val="Hyperlink"/>
          <w:rFonts w:ascii="Arial" w:eastAsiaTheme="minorEastAsia" w:hAnsi="Arial" w:cs="Arial"/>
          <w:color w:val="auto"/>
          <w:u w:val="none"/>
        </w:rPr>
      </w:pPr>
      <w:hyperlink r:id="rId16">
        <w:r w:rsidR="00FF2EAC" w:rsidRPr="000B6E41">
          <w:rPr>
            <w:rStyle w:val="Hyperlink"/>
            <w:rFonts w:ascii="Arial" w:eastAsiaTheme="minorEastAsia" w:hAnsi="Arial" w:cs="Arial"/>
          </w:rPr>
          <w:t>University 2026 Strategy</w:t>
        </w:r>
      </w:hyperlink>
    </w:p>
    <w:p w14:paraId="141C1F2F" w14:textId="77777777" w:rsidR="00A4579E" w:rsidRPr="00A4579E" w:rsidRDefault="00130CCA" w:rsidP="00A4579E">
      <w:pPr>
        <w:pStyle w:val="ListParagraph"/>
        <w:numPr>
          <w:ilvl w:val="0"/>
          <w:numId w:val="7"/>
        </w:numPr>
        <w:rPr>
          <w:rStyle w:val="Hyperlink"/>
          <w:rFonts w:ascii="Arial" w:eastAsiaTheme="minorEastAsia" w:hAnsi="Arial" w:cs="Arial"/>
        </w:rPr>
      </w:pPr>
      <w:hyperlink r:id="rId17" w:history="1">
        <w:r w:rsidR="00A4579E" w:rsidRPr="00A4579E">
          <w:rPr>
            <w:rStyle w:val="Hyperlink"/>
            <w:rFonts w:ascii="Arial" w:eastAsiaTheme="minorEastAsia" w:hAnsi="Arial" w:cs="Arial"/>
          </w:rPr>
          <w:t>QAA Subject Benchmark for Computing (October 2019)</w:t>
        </w:r>
      </w:hyperlink>
    </w:p>
    <w:p w14:paraId="16B015C3" w14:textId="669742C4" w:rsidR="00B018F1" w:rsidRPr="00B018F1" w:rsidRDefault="00130CCA" w:rsidP="00FF2EAC">
      <w:pPr>
        <w:pStyle w:val="ListParagraph"/>
        <w:numPr>
          <w:ilvl w:val="0"/>
          <w:numId w:val="7"/>
        </w:numPr>
        <w:spacing w:after="0" w:line="240" w:lineRule="auto"/>
        <w:rPr>
          <w:rStyle w:val="Hyperlink"/>
          <w:rFonts w:ascii="Arial" w:eastAsiaTheme="minorEastAsia" w:hAnsi="Arial" w:cs="Arial"/>
        </w:rPr>
      </w:pPr>
      <w:hyperlink r:id="rId18" w:history="1">
        <w:r w:rsidR="00B018F1" w:rsidRPr="00B018F1">
          <w:rPr>
            <w:rStyle w:val="Hyperlink"/>
            <w:rFonts w:ascii="Arial" w:eastAsiaTheme="minorEastAsia" w:hAnsi="Arial" w:cs="Arial"/>
          </w:rPr>
          <w:t>Guidelines on course accreditation Information for universities and colleges (January 2020)</w:t>
        </w:r>
      </w:hyperlink>
    </w:p>
    <w:p w14:paraId="4D1F00A2" w14:textId="735AF643" w:rsidR="00F72043" w:rsidRPr="000B6E41" w:rsidRDefault="00F72043" w:rsidP="53C74183">
      <w:pPr>
        <w:pBdr>
          <w:top w:val="single" w:sz="4" w:space="1" w:color="auto"/>
        </w:pBdr>
        <w:spacing w:after="0" w:line="240" w:lineRule="auto"/>
        <w:rPr>
          <w:rFonts w:ascii="Arial" w:eastAsiaTheme="minorEastAsia" w:hAnsi="Arial" w:cs="Arial"/>
          <w:i/>
          <w:iCs/>
        </w:rPr>
      </w:pPr>
      <w:r w:rsidRPr="53C74183">
        <w:rPr>
          <w:rFonts w:ascii="Arial" w:eastAsiaTheme="minorEastAsia" w:hAnsi="Arial" w:cs="Arial"/>
          <w:i/>
          <w:iCs/>
        </w:rPr>
        <w:t xml:space="preserve">Date written: </w:t>
      </w:r>
      <w:r w:rsidR="668BA1EC" w:rsidRPr="53C74183">
        <w:rPr>
          <w:rFonts w:ascii="Arial" w:eastAsiaTheme="minorEastAsia" w:hAnsi="Arial" w:cs="Arial"/>
          <w:i/>
          <w:iCs/>
        </w:rPr>
        <w:t xml:space="preserve">December </w:t>
      </w:r>
      <w:r w:rsidR="000C4B06" w:rsidRPr="53C74183">
        <w:rPr>
          <w:rFonts w:ascii="Arial" w:eastAsiaTheme="minorEastAsia" w:hAnsi="Arial" w:cs="Arial"/>
          <w:i/>
          <w:iCs/>
        </w:rPr>
        <w:t>2021.</w:t>
      </w:r>
    </w:p>
    <w:sectPr w:rsidR="00F72043" w:rsidRPr="000B6E41" w:rsidSect="005E5425">
      <w:headerReference w:type="first" r:id="rId19"/>
      <w:footerReference w:type="first" r:id="rId20"/>
      <w:pgSz w:w="11906" w:h="16838" w:code="9"/>
      <w:pgMar w:top="720" w:right="720" w:bottom="720" w:left="720"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75EA9" w14:textId="77777777" w:rsidR="00130CCA" w:rsidRDefault="00130CCA" w:rsidP="009A4B6E">
      <w:pPr>
        <w:spacing w:after="0" w:line="240" w:lineRule="auto"/>
      </w:pPr>
      <w:r>
        <w:separator/>
      </w:r>
    </w:p>
  </w:endnote>
  <w:endnote w:type="continuationSeparator" w:id="0">
    <w:p w14:paraId="00034FEF" w14:textId="77777777" w:rsidR="00130CCA" w:rsidRDefault="00130CCA" w:rsidP="009A4B6E">
      <w:pPr>
        <w:spacing w:after="0" w:line="240" w:lineRule="auto"/>
      </w:pPr>
      <w:r>
        <w:continuationSeparator/>
      </w:r>
    </w:p>
  </w:endnote>
  <w:endnote w:type="continuationNotice" w:id="1">
    <w:p w14:paraId="1627E089" w14:textId="77777777" w:rsidR="00130CCA" w:rsidRDefault="00130C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707564196"/>
      <w:docPartObj>
        <w:docPartGallery w:val="Page Numbers (Bottom of Page)"/>
        <w:docPartUnique/>
      </w:docPartObj>
    </w:sdtPr>
    <w:sdtEndPr/>
    <w:sdtContent>
      <w:sdt>
        <w:sdtPr>
          <w:rPr>
            <w:rFonts w:ascii="Arial" w:hAnsi="Arial" w:cs="Arial"/>
            <w:sz w:val="20"/>
            <w:szCs w:val="20"/>
          </w:rPr>
          <w:id w:val="98381352"/>
          <w:docPartObj>
            <w:docPartGallery w:val="Page Numbers (Top of Page)"/>
            <w:docPartUnique/>
          </w:docPartObj>
        </w:sdtPr>
        <w:sdtEndPr/>
        <w:sdtContent>
          <w:p w14:paraId="231A8D97" w14:textId="77777777" w:rsidR="00B15973" w:rsidRPr="00FF2EAC" w:rsidRDefault="00FF2EAC" w:rsidP="00FF2EAC">
            <w:pPr>
              <w:pStyle w:val="Footer"/>
              <w:jc w:val="center"/>
              <w:rPr>
                <w:rFonts w:ascii="Arial" w:hAnsi="Arial" w:cs="Arial"/>
                <w:sz w:val="20"/>
                <w:szCs w:val="20"/>
              </w:rPr>
            </w:pPr>
            <w:r w:rsidRPr="00FF2EAC">
              <w:rPr>
                <w:rFonts w:ascii="Arial" w:hAnsi="Arial" w:cs="Arial"/>
                <w:sz w:val="20"/>
                <w:szCs w:val="20"/>
              </w:rPr>
              <w:t xml:space="preserve">Page </w:t>
            </w:r>
            <w:r w:rsidRPr="00FF2EAC">
              <w:rPr>
                <w:rFonts w:ascii="Arial" w:hAnsi="Arial" w:cs="Arial"/>
                <w:b/>
                <w:bCs/>
                <w:color w:val="2B579A"/>
                <w:sz w:val="20"/>
                <w:szCs w:val="20"/>
                <w:shd w:val="clear" w:color="auto" w:fill="E6E6E6"/>
              </w:rPr>
              <w:fldChar w:fldCharType="begin"/>
            </w:r>
            <w:r w:rsidRPr="00FF2EAC">
              <w:rPr>
                <w:rFonts w:ascii="Arial" w:hAnsi="Arial" w:cs="Arial"/>
                <w:b/>
                <w:bCs/>
                <w:sz w:val="20"/>
                <w:szCs w:val="20"/>
              </w:rPr>
              <w:instrText xml:space="preserve"> PAGE </w:instrText>
            </w:r>
            <w:r w:rsidRPr="00FF2EAC">
              <w:rPr>
                <w:rFonts w:ascii="Arial" w:hAnsi="Arial" w:cs="Arial"/>
                <w:b/>
                <w:bCs/>
                <w:color w:val="2B579A"/>
                <w:sz w:val="20"/>
                <w:szCs w:val="20"/>
                <w:shd w:val="clear" w:color="auto" w:fill="E6E6E6"/>
              </w:rPr>
              <w:fldChar w:fldCharType="separate"/>
            </w:r>
            <w:r w:rsidR="00281C3C">
              <w:rPr>
                <w:rFonts w:ascii="Arial" w:hAnsi="Arial" w:cs="Arial"/>
                <w:b/>
                <w:bCs/>
                <w:noProof/>
                <w:sz w:val="20"/>
                <w:szCs w:val="20"/>
              </w:rPr>
              <w:t>2</w:t>
            </w:r>
            <w:r w:rsidRPr="00FF2EAC">
              <w:rPr>
                <w:rFonts w:ascii="Arial" w:hAnsi="Arial" w:cs="Arial"/>
                <w:b/>
                <w:bCs/>
                <w:color w:val="2B579A"/>
                <w:sz w:val="20"/>
                <w:szCs w:val="20"/>
                <w:shd w:val="clear" w:color="auto" w:fill="E6E6E6"/>
              </w:rPr>
              <w:fldChar w:fldCharType="end"/>
            </w:r>
            <w:r w:rsidRPr="00FF2EAC">
              <w:rPr>
                <w:rFonts w:ascii="Arial" w:hAnsi="Arial" w:cs="Arial"/>
                <w:sz w:val="20"/>
                <w:szCs w:val="20"/>
              </w:rPr>
              <w:t xml:space="preserve"> of </w:t>
            </w:r>
            <w:r w:rsidRPr="00FF2EAC">
              <w:rPr>
                <w:rFonts w:ascii="Arial" w:hAnsi="Arial" w:cs="Arial"/>
                <w:b/>
                <w:bCs/>
                <w:color w:val="2B579A"/>
                <w:sz w:val="20"/>
                <w:szCs w:val="20"/>
                <w:shd w:val="clear" w:color="auto" w:fill="E6E6E6"/>
              </w:rPr>
              <w:fldChar w:fldCharType="begin"/>
            </w:r>
            <w:r w:rsidRPr="00FF2EAC">
              <w:rPr>
                <w:rFonts w:ascii="Arial" w:hAnsi="Arial" w:cs="Arial"/>
                <w:b/>
                <w:bCs/>
                <w:sz w:val="20"/>
                <w:szCs w:val="20"/>
              </w:rPr>
              <w:instrText xml:space="preserve"> NUMPAGES  </w:instrText>
            </w:r>
            <w:r w:rsidRPr="00FF2EAC">
              <w:rPr>
                <w:rFonts w:ascii="Arial" w:hAnsi="Arial" w:cs="Arial"/>
                <w:b/>
                <w:bCs/>
                <w:color w:val="2B579A"/>
                <w:sz w:val="20"/>
                <w:szCs w:val="20"/>
                <w:shd w:val="clear" w:color="auto" w:fill="E6E6E6"/>
              </w:rPr>
              <w:fldChar w:fldCharType="separate"/>
            </w:r>
            <w:r w:rsidR="00281C3C">
              <w:rPr>
                <w:rFonts w:ascii="Arial" w:hAnsi="Arial" w:cs="Arial"/>
                <w:b/>
                <w:bCs/>
                <w:noProof/>
                <w:sz w:val="20"/>
                <w:szCs w:val="20"/>
              </w:rPr>
              <w:t>4</w:t>
            </w:r>
            <w:r w:rsidRPr="00FF2EAC">
              <w:rPr>
                <w:rFonts w:ascii="Arial" w:hAnsi="Arial" w:cs="Arial"/>
                <w:b/>
                <w:bCs/>
                <w:color w:val="2B579A"/>
                <w:sz w:val="20"/>
                <w:szCs w:val="20"/>
                <w:shd w:val="clear" w:color="auto" w:fill="E6E6E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7755" w14:textId="77777777" w:rsidR="00130CCA" w:rsidRDefault="00130CCA" w:rsidP="009A4B6E">
      <w:pPr>
        <w:spacing w:after="0" w:line="240" w:lineRule="auto"/>
      </w:pPr>
      <w:r>
        <w:separator/>
      </w:r>
    </w:p>
  </w:footnote>
  <w:footnote w:type="continuationSeparator" w:id="0">
    <w:p w14:paraId="7C52B0DE" w14:textId="77777777" w:rsidR="00130CCA" w:rsidRDefault="00130CCA" w:rsidP="009A4B6E">
      <w:pPr>
        <w:spacing w:after="0" w:line="240" w:lineRule="auto"/>
      </w:pPr>
      <w:r>
        <w:continuationSeparator/>
      </w:r>
    </w:p>
  </w:footnote>
  <w:footnote w:type="continuationNotice" w:id="1">
    <w:p w14:paraId="4EC8A55B" w14:textId="77777777" w:rsidR="00130CCA" w:rsidRDefault="00130CCA">
      <w:pPr>
        <w:spacing w:after="0" w:line="240" w:lineRule="auto"/>
      </w:pPr>
    </w:p>
  </w:footnote>
  <w:footnote w:id="2">
    <w:p w14:paraId="6890058B" w14:textId="77777777" w:rsidR="00281C3C" w:rsidRPr="00FA1B54" w:rsidRDefault="00281C3C" w:rsidP="00281C3C">
      <w:pPr>
        <w:pStyle w:val="FootnoteText"/>
        <w:rPr>
          <w:lang w:val="en-GB"/>
        </w:rPr>
      </w:pPr>
      <w:r>
        <w:rPr>
          <w:rStyle w:val="FootnoteReference"/>
        </w:rPr>
        <w:footnoteRef/>
      </w:r>
      <w:r>
        <w:t xml:space="preserve"> </w:t>
      </w:r>
      <w:r>
        <w:rPr>
          <w:rFonts w:ascii="Arial" w:hAnsi="Arial" w:cs="Arial"/>
        </w:rPr>
        <w:t>The standard</w:t>
      </w:r>
      <w:r w:rsidRPr="00FA1B54">
        <w:rPr>
          <w:rFonts w:ascii="Arial" w:hAnsi="Arial" w:cs="Arial"/>
          <w:lang w:val="en-GB"/>
        </w:rPr>
        <w:t xml:space="preserve"> period of study will apply unless otherwise stated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C9B0" w14:textId="2722757C" w:rsidR="00B15973" w:rsidRDefault="00B15973" w:rsidP="009A710B">
    <w:pPr>
      <w:pStyle w:val="Header"/>
      <w:tabs>
        <w:tab w:val="clear" w:pos="9026"/>
        <w:tab w:val="right" w:pos="949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51E"/>
    <w:multiLevelType w:val="hybridMultilevel"/>
    <w:tmpl w:val="82046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6212C"/>
    <w:multiLevelType w:val="hybridMultilevel"/>
    <w:tmpl w:val="AF9A3A8E"/>
    <w:lvl w:ilvl="0" w:tplc="D0445E26">
      <w:start w:val="1"/>
      <w:numFmt w:val="bullet"/>
      <w:lvlText w:val="·"/>
      <w:lvlJc w:val="left"/>
      <w:pPr>
        <w:ind w:left="720" w:hanging="360"/>
      </w:pPr>
      <w:rPr>
        <w:rFonts w:ascii="Symbol" w:hAnsi="Symbol" w:hint="default"/>
      </w:rPr>
    </w:lvl>
    <w:lvl w:ilvl="1" w:tplc="579C740A">
      <w:start w:val="1"/>
      <w:numFmt w:val="bullet"/>
      <w:lvlText w:val="o"/>
      <w:lvlJc w:val="left"/>
      <w:pPr>
        <w:ind w:left="1440" w:hanging="360"/>
      </w:pPr>
      <w:rPr>
        <w:rFonts w:ascii="Courier New" w:hAnsi="Courier New" w:hint="default"/>
      </w:rPr>
    </w:lvl>
    <w:lvl w:ilvl="2" w:tplc="06683A5E">
      <w:start w:val="1"/>
      <w:numFmt w:val="bullet"/>
      <w:lvlText w:val=""/>
      <w:lvlJc w:val="left"/>
      <w:pPr>
        <w:ind w:left="2160" w:hanging="360"/>
      </w:pPr>
      <w:rPr>
        <w:rFonts w:ascii="Wingdings" w:hAnsi="Wingdings" w:hint="default"/>
      </w:rPr>
    </w:lvl>
    <w:lvl w:ilvl="3" w:tplc="B81461E2">
      <w:start w:val="1"/>
      <w:numFmt w:val="bullet"/>
      <w:lvlText w:val=""/>
      <w:lvlJc w:val="left"/>
      <w:pPr>
        <w:ind w:left="2880" w:hanging="360"/>
      </w:pPr>
      <w:rPr>
        <w:rFonts w:ascii="Symbol" w:hAnsi="Symbol" w:hint="default"/>
      </w:rPr>
    </w:lvl>
    <w:lvl w:ilvl="4" w:tplc="B57E1570">
      <w:start w:val="1"/>
      <w:numFmt w:val="bullet"/>
      <w:lvlText w:val="o"/>
      <w:lvlJc w:val="left"/>
      <w:pPr>
        <w:ind w:left="3600" w:hanging="360"/>
      </w:pPr>
      <w:rPr>
        <w:rFonts w:ascii="Courier New" w:hAnsi="Courier New" w:hint="default"/>
      </w:rPr>
    </w:lvl>
    <w:lvl w:ilvl="5" w:tplc="C7F44EA0">
      <w:start w:val="1"/>
      <w:numFmt w:val="bullet"/>
      <w:lvlText w:val=""/>
      <w:lvlJc w:val="left"/>
      <w:pPr>
        <w:ind w:left="4320" w:hanging="360"/>
      </w:pPr>
      <w:rPr>
        <w:rFonts w:ascii="Wingdings" w:hAnsi="Wingdings" w:hint="default"/>
      </w:rPr>
    </w:lvl>
    <w:lvl w:ilvl="6" w:tplc="AE9ABB58">
      <w:start w:val="1"/>
      <w:numFmt w:val="bullet"/>
      <w:lvlText w:val=""/>
      <w:lvlJc w:val="left"/>
      <w:pPr>
        <w:ind w:left="5040" w:hanging="360"/>
      </w:pPr>
      <w:rPr>
        <w:rFonts w:ascii="Symbol" w:hAnsi="Symbol" w:hint="default"/>
      </w:rPr>
    </w:lvl>
    <w:lvl w:ilvl="7" w:tplc="D842D3D6">
      <w:start w:val="1"/>
      <w:numFmt w:val="bullet"/>
      <w:lvlText w:val="o"/>
      <w:lvlJc w:val="left"/>
      <w:pPr>
        <w:ind w:left="5760" w:hanging="360"/>
      </w:pPr>
      <w:rPr>
        <w:rFonts w:ascii="Courier New" w:hAnsi="Courier New" w:hint="default"/>
      </w:rPr>
    </w:lvl>
    <w:lvl w:ilvl="8" w:tplc="560A341C">
      <w:start w:val="1"/>
      <w:numFmt w:val="bullet"/>
      <w:lvlText w:val=""/>
      <w:lvlJc w:val="left"/>
      <w:pPr>
        <w:ind w:left="6480" w:hanging="360"/>
      </w:pPr>
      <w:rPr>
        <w:rFonts w:ascii="Wingdings" w:hAnsi="Wingdings" w:hint="default"/>
      </w:rPr>
    </w:lvl>
  </w:abstractNum>
  <w:abstractNum w:abstractNumId="2" w15:restartNumberingAfterBreak="0">
    <w:nsid w:val="06EA6F34"/>
    <w:multiLevelType w:val="hybridMultilevel"/>
    <w:tmpl w:val="B54A6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3250F"/>
    <w:multiLevelType w:val="hybridMultilevel"/>
    <w:tmpl w:val="C056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835A85"/>
    <w:multiLevelType w:val="hybridMultilevel"/>
    <w:tmpl w:val="7FC8A934"/>
    <w:lvl w:ilvl="0" w:tplc="5F4C78AA">
      <w:start w:val="1"/>
      <w:numFmt w:val="decimal"/>
      <w:lvlText w:val="%1."/>
      <w:lvlJc w:val="left"/>
      <w:pPr>
        <w:ind w:left="720" w:hanging="360"/>
      </w:pPr>
      <w:rPr>
        <w:rFonts w:hint="default"/>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4C6B8F"/>
    <w:multiLevelType w:val="hybridMultilevel"/>
    <w:tmpl w:val="5002EF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7641B7"/>
    <w:multiLevelType w:val="multilevel"/>
    <w:tmpl w:val="B21ED7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E8580F"/>
    <w:multiLevelType w:val="hybridMultilevel"/>
    <w:tmpl w:val="1EF2B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827F6"/>
    <w:multiLevelType w:val="hybridMultilevel"/>
    <w:tmpl w:val="08090001"/>
    <w:lvl w:ilvl="0" w:tplc="AACE3F50">
      <w:start w:val="1"/>
      <w:numFmt w:val="bullet"/>
      <w:lvlText w:val=""/>
      <w:lvlJc w:val="left"/>
      <w:pPr>
        <w:tabs>
          <w:tab w:val="num" w:pos="360"/>
        </w:tabs>
        <w:ind w:left="360" w:hanging="360"/>
      </w:pPr>
      <w:rPr>
        <w:rFonts w:ascii="Symbol" w:hAnsi="Symbol" w:hint="default"/>
      </w:rPr>
    </w:lvl>
    <w:lvl w:ilvl="1" w:tplc="335A7F84">
      <w:numFmt w:val="decimal"/>
      <w:lvlText w:val=""/>
      <w:lvlJc w:val="left"/>
    </w:lvl>
    <w:lvl w:ilvl="2" w:tplc="4F282482">
      <w:numFmt w:val="decimal"/>
      <w:lvlText w:val=""/>
      <w:lvlJc w:val="left"/>
    </w:lvl>
    <w:lvl w:ilvl="3" w:tplc="0068D1E4">
      <w:numFmt w:val="decimal"/>
      <w:lvlText w:val=""/>
      <w:lvlJc w:val="left"/>
    </w:lvl>
    <w:lvl w:ilvl="4" w:tplc="91226000">
      <w:numFmt w:val="decimal"/>
      <w:lvlText w:val=""/>
      <w:lvlJc w:val="left"/>
    </w:lvl>
    <w:lvl w:ilvl="5" w:tplc="3E080E12">
      <w:numFmt w:val="decimal"/>
      <w:lvlText w:val=""/>
      <w:lvlJc w:val="left"/>
    </w:lvl>
    <w:lvl w:ilvl="6" w:tplc="100E521A">
      <w:numFmt w:val="decimal"/>
      <w:lvlText w:val=""/>
      <w:lvlJc w:val="left"/>
    </w:lvl>
    <w:lvl w:ilvl="7" w:tplc="26ACF790">
      <w:numFmt w:val="decimal"/>
      <w:lvlText w:val=""/>
      <w:lvlJc w:val="left"/>
    </w:lvl>
    <w:lvl w:ilvl="8" w:tplc="D83061A0">
      <w:numFmt w:val="decimal"/>
      <w:lvlText w:val=""/>
      <w:lvlJc w:val="left"/>
    </w:lvl>
  </w:abstractNum>
  <w:abstractNum w:abstractNumId="9" w15:restartNumberingAfterBreak="0">
    <w:nsid w:val="137B7B50"/>
    <w:multiLevelType w:val="hybridMultilevel"/>
    <w:tmpl w:val="F20E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BC2B69"/>
    <w:multiLevelType w:val="hybridMultilevel"/>
    <w:tmpl w:val="217A9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0F2943"/>
    <w:multiLevelType w:val="hybridMultilevel"/>
    <w:tmpl w:val="4F2C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2261D"/>
    <w:multiLevelType w:val="multilevel"/>
    <w:tmpl w:val="C3D2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615E0"/>
    <w:multiLevelType w:val="hybridMultilevel"/>
    <w:tmpl w:val="9D4E3B64"/>
    <w:lvl w:ilvl="0" w:tplc="665086A2">
      <w:start w:val="1"/>
      <w:numFmt w:val="decimal"/>
      <w:lvlText w:val="7.%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4" w15:restartNumberingAfterBreak="0">
    <w:nsid w:val="1B4010A1"/>
    <w:multiLevelType w:val="hybridMultilevel"/>
    <w:tmpl w:val="631C9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6D466A"/>
    <w:multiLevelType w:val="hybridMultilevel"/>
    <w:tmpl w:val="1C40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AB1DF6"/>
    <w:multiLevelType w:val="hybridMultilevel"/>
    <w:tmpl w:val="1F544E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46B02"/>
    <w:multiLevelType w:val="hybridMultilevel"/>
    <w:tmpl w:val="E7FEA648"/>
    <w:lvl w:ilvl="0" w:tplc="86BC3A7E">
      <w:start w:val="1"/>
      <w:numFmt w:val="bullet"/>
      <w:lvlText w:val=""/>
      <w:lvlJc w:val="left"/>
      <w:pPr>
        <w:ind w:left="720" w:hanging="360"/>
      </w:pPr>
      <w:rPr>
        <w:rFonts w:ascii="Symbol" w:hAnsi="Symbol" w:hint="default"/>
      </w:rPr>
    </w:lvl>
    <w:lvl w:ilvl="1" w:tplc="726C3E0A">
      <w:start w:val="1"/>
      <w:numFmt w:val="bullet"/>
      <w:lvlText w:val="o"/>
      <w:lvlJc w:val="left"/>
      <w:pPr>
        <w:ind w:left="1440" w:hanging="360"/>
      </w:pPr>
      <w:rPr>
        <w:rFonts w:ascii="Courier New" w:hAnsi="Courier New" w:hint="default"/>
      </w:rPr>
    </w:lvl>
    <w:lvl w:ilvl="2" w:tplc="77928E9A">
      <w:start w:val="1"/>
      <w:numFmt w:val="bullet"/>
      <w:lvlText w:val=""/>
      <w:lvlJc w:val="left"/>
      <w:pPr>
        <w:ind w:left="2160" w:hanging="360"/>
      </w:pPr>
      <w:rPr>
        <w:rFonts w:ascii="Wingdings" w:hAnsi="Wingdings" w:hint="default"/>
      </w:rPr>
    </w:lvl>
    <w:lvl w:ilvl="3" w:tplc="219CA9A6">
      <w:start w:val="1"/>
      <w:numFmt w:val="bullet"/>
      <w:lvlText w:val=""/>
      <w:lvlJc w:val="left"/>
      <w:pPr>
        <w:ind w:left="2880" w:hanging="360"/>
      </w:pPr>
      <w:rPr>
        <w:rFonts w:ascii="Symbol" w:hAnsi="Symbol" w:hint="default"/>
      </w:rPr>
    </w:lvl>
    <w:lvl w:ilvl="4" w:tplc="E084A520">
      <w:start w:val="1"/>
      <w:numFmt w:val="bullet"/>
      <w:lvlText w:val="o"/>
      <w:lvlJc w:val="left"/>
      <w:pPr>
        <w:ind w:left="3600" w:hanging="360"/>
      </w:pPr>
      <w:rPr>
        <w:rFonts w:ascii="Courier New" w:hAnsi="Courier New" w:hint="default"/>
      </w:rPr>
    </w:lvl>
    <w:lvl w:ilvl="5" w:tplc="271A546A">
      <w:start w:val="1"/>
      <w:numFmt w:val="bullet"/>
      <w:lvlText w:val=""/>
      <w:lvlJc w:val="left"/>
      <w:pPr>
        <w:ind w:left="4320" w:hanging="360"/>
      </w:pPr>
      <w:rPr>
        <w:rFonts w:ascii="Wingdings" w:hAnsi="Wingdings" w:hint="default"/>
      </w:rPr>
    </w:lvl>
    <w:lvl w:ilvl="6" w:tplc="FAD43E66">
      <w:start w:val="1"/>
      <w:numFmt w:val="bullet"/>
      <w:lvlText w:val=""/>
      <w:lvlJc w:val="left"/>
      <w:pPr>
        <w:ind w:left="5040" w:hanging="360"/>
      </w:pPr>
      <w:rPr>
        <w:rFonts w:ascii="Symbol" w:hAnsi="Symbol" w:hint="default"/>
      </w:rPr>
    </w:lvl>
    <w:lvl w:ilvl="7" w:tplc="1D04805E">
      <w:start w:val="1"/>
      <w:numFmt w:val="bullet"/>
      <w:lvlText w:val="o"/>
      <w:lvlJc w:val="left"/>
      <w:pPr>
        <w:ind w:left="5760" w:hanging="360"/>
      </w:pPr>
      <w:rPr>
        <w:rFonts w:ascii="Courier New" w:hAnsi="Courier New" w:hint="default"/>
      </w:rPr>
    </w:lvl>
    <w:lvl w:ilvl="8" w:tplc="1B141ACC">
      <w:start w:val="1"/>
      <w:numFmt w:val="bullet"/>
      <w:lvlText w:val=""/>
      <w:lvlJc w:val="left"/>
      <w:pPr>
        <w:ind w:left="6480" w:hanging="360"/>
      </w:pPr>
      <w:rPr>
        <w:rFonts w:ascii="Wingdings" w:hAnsi="Wingdings" w:hint="default"/>
      </w:rPr>
    </w:lvl>
  </w:abstractNum>
  <w:abstractNum w:abstractNumId="18" w15:restartNumberingAfterBreak="0">
    <w:nsid w:val="251A7F73"/>
    <w:multiLevelType w:val="hybridMultilevel"/>
    <w:tmpl w:val="AECC6AA4"/>
    <w:lvl w:ilvl="0" w:tplc="36280122">
      <w:numFmt w:val="bullet"/>
      <w:lvlText w:val="-"/>
      <w:lvlJc w:val="left"/>
      <w:pPr>
        <w:tabs>
          <w:tab w:val="num" w:pos="720"/>
        </w:tabs>
        <w:ind w:left="720" w:hanging="360"/>
      </w:pPr>
      <w:rPr>
        <w:rFonts w:ascii="Times New Roman" w:eastAsia="SimSu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FF481D"/>
    <w:multiLevelType w:val="hybridMultilevel"/>
    <w:tmpl w:val="80C6927A"/>
    <w:lvl w:ilvl="0" w:tplc="FF064934">
      <w:start w:val="1"/>
      <w:numFmt w:val="bullet"/>
      <w:lvlText w:val=""/>
      <w:lvlJc w:val="left"/>
      <w:pPr>
        <w:ind w:left="720" w:hanging="360"/>
      </w:pPr>
      <w:rPr>
        <w:rFonts w:ascii="Symbol" w:hAnsi="Symbol" w:hint="default"/>
      </w:rPr>
    </w:lvl>
    <w:lvl w:ilvl="1" w:tplc="B0345FA2">
      <w:start w:val="1"/>
      <w:numFmt w:val="bullet"/>
      <w:lvlText w:val="o"/>
      <w:lvlJc w:val="left"/>
      <w:pPr>
        <w:ind w:left="1440" w:hanging="360"/>
      </w:pPr>
      <w:rPr>
        <w:rFonts w:ascii="Courier New" w:hAnsi="Courier New" w:hint="default"/>
      </w:rPr>
    </w:lvl>
    <w:lvl w:ilvl="2" w:tplc="2BC6B738">
      <w:start w:val="1"/>
      <w:numFmt w:val="bullet"/>
      <w:lvlText w:val=""/>
      <w:lvlJc w:val="left"/>
      <w:pPr>
        <w:ind w:left="2160" w:hanging="360"/>
      </w:pPr>
      <w:rPr>
        <w:rFonts w:ascii="Wingdings" w:hAnsi="Wingdings" w:hint="default"/>
      </w:rPr>
    </w:lvl>
    <w:lvl w:ilvl="3" w:tplc="64EE69FA">
      <w:start w:val="1"/>
      <w:numFmt w:val="bullet"/>
      <w:lvlText w:val=""/>
      <w:lvlJc w:val="left"/>
      <w:pPr>
        <w:ind w:left="2880" w:hanging="360"/>
      </w:pPr>
      <w:rPr>
        <w:rFonts w:ascii="Symbol" w:hAnsi="Symbol" w:hint="default"/>
      </w:rPr>
    </w:lvl>
    <w:lvl w:ilvl="4" w:tplc="02A237E2">
      <w:start w:val="1"/>
      <w:numFmt w:val="bullet"/>
      <w:lvlText w:val="o"/>
      <w:lvlJc w:val="left"/>
      <w:pPr>
        <w:ind w:left="3600" w:hanging="360"/>
      </w:pPr>
      <w:rPr>
        <w:rFonts w:ascii="Courier New" w:hAnsi="Courier New" w:hint="default"/>
      </w:rPr>
    </w:lvl>
    <w:lvl w:ilvl="5" w:tplc="233C1C48">
      <w:start w:val="1"/>
      <w:numFmt w:val="bullet"/>
      <w:lvlText w:val=""/>
      <w:lvlJc w:val="left"/>
      <w:pPr>
        <w:ind w:left="4320" w:hanging="360"/>
      </w:pPr>
      <w:rPr>
        <w:rFonts w:ascii="Wingdings" w:hAnsi="Wingdings" w:hint="default"/>
      </w:rPr>
    </w:lvl>
    <w:lvl w:ilvl="6" w:tplc="80407ECA">
      <w:start w:val="1"/>
      <w:numFmt w:val="bullet"/>
      <w:lvlText w:val=""/>
      <w:lvlJc w:val="left"/>
      <w:pPr>
        <w:ind w:left="5040" w:hanging="360"/>
      </w:pPr>
      <w:rPr>
        <w:rFonts w:ascii="Symbol" w:hAnsi="Symbol" w:hint="default"/>
      </w:rPr>
    </w:lvl>
    <w:lvl w:ilvl="7" w:tplc="98C06C86">
      <w:start w:val="1"/>
      <w:numFmt w:val="bullet"/>
      <w:lvlText w:val="o"/>
      <w:lvlJc w:val="left"/>
      <w:pPr>
        <w:ind w:left="5760" w:hanging="360"/>
      </w:pPr>
      <w:rPr>
        <w:rFonts w:ascii="Courier New" w:hAnsi="Courier New" w:hint="default"/>
      </w:rPr>
    </w:lvl>
    <w:lvl w:ilvl="8" w:tplc="B472F994">
      <w:start w:val="1"/>
      <w:numFmt w:val="bullet"/>
      <w:lvlText w:val=""/>
      <w:lvlJc w:val="left"/>
      <w:pPr>
        <w:ind w:left="6480" w:hanging="360"/>
      </w:pPr>
      <w:rPr>
        <w:rFonts w:ascii="Wingdings" w:hAnsi="Wingdings" w:hint="default"/>
      </w:rPr>
    </w:lvl>
  </w:abstractNum>
  <w:abstractNum w:abstractNumId="20" w15:restartNumberingAfterBreak="0">
    <w:nsid w:val="2BDB2C8A"/>
    <w:multiLevelType w:val="hybridMultilevel"/>
    <w:tmpl w:val="C0843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03207F"/>
    <w:multiLevelType w:val="hybridMultilevel"/>
    <w:tmpl w:val="8AFA2028"/>
    <w:lvl w:ilvl="0" w:tplc="F5D20CC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B25922"/>
    <w:multiLevelType w:val="multilevel"/>
    <w:tmpl w:val="7DACA8F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1D51D1"/>
    <w:multiLevelType w:val="hybridMultilevel"/>
    <w:tmpl w:val="18EED8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2D7F69"/>
    <w:multiLevelType w:val="hybridMultilevel"/>
    <w:tmpl w:val="08090001"/>
    <w:lvl w:ilvl="0" w:tplc="578AB16A">
      <w:start w:val="1"/>
      <w:numFmt w:val="bullet"/>
      <w:lvlText w:val=""/>
      <w:lvlJc w:val="left"/>
      <w:pPr>
        <w:tabs>
          <w:tab w:val="num" w:pos="360"/>
        </w:tabs>
        <w:ind w:left="360" w:hanging="360"/>
      </w:pPr>
      <w:rPr>
        <w:rFonts w:ascii="Symbol" w:hAnsi="Symbol" w:hint="default"/>
      </w:rPr>
    </w:lvl>
    <w:lvl w:ilvl="1" w:tplc="A1AA8872">
      <w:numFmt w:val="decimal"/>
      <w:lvlText w:val=""/>
      <w:lvlJc w:val="left"/>
    </w:lvl>
    <w:lvl w:ilvl="2" w:tplc="22DE229A">
      <w:numFmt w:val="decimal"/>
      <w:lvlText w:val=""/>
      <w:lvlJc w:val="left"/>
    </w:lvl>
    <w:lvl w:ilvl="3" w:tplc="D402F92C">
      <w:numFmt w:val="decimal"/>
      <w:lvlText w:val=""/>
      <w:lvlJc w:val="left"/>
    </w:lvl>
    <w:lvl w:ilvl="4" w:tplc="A54E2312">
      <w:numFmt w:val="decimal"/>
      <w:lvlText w:val=""/>
      <w:lvlJc w:val="left"/>
    </w:lvl>
    <w:lvl w:ilvl="5" w:tplc="CB9E0362">
      <w:numFmt w:val="decimal"/>
      <w:lvlText w:val=""/>
      <w:lvlJc w:val="left"/>
    </w:lvl>
    <w:lvl w:ilvl="6" w:tplc="1DC0AF28">
      <w:numFmt w:val="decimal"/>
      <w:lvlText w:val=""/>
      <w:lvlJc w:val="left"/>
    </w:lvl>
    <w:lvl w:ilvl="7" w:tplc="1A2C9308">
      <w:numFmt w:val="decimal"/>
      <w:lvlText w:val=""/>
      <w:lvlJc w:val="left"/>
    </w:lvl>
    <w:lvl w:ilvl="8" w:tplc="38102DD2">
      <w:numFmt w:val="decimal"/>
      <w:lvlText w:val=""/>
      <w:lvlJc w:val="left"/>
    </w:lvl>
  </w:abstractNum>
  <w:abstractNum w:abstractNumId="25" w15:restartNumberingAfterBreak="0">
    <w:nsid w:val="463B7E7E"/>
    <w:multiLevelType w:val="hybridMultilevel"/>
    <w:tmpl w:val="FFFFFFFF"/>
    <w:lvl w:ilvl="0" w:tplc="FDDED204">
      <w:start w:val="1"/>
      <w:numFmt w:val="bullet"/>
      <w:lvlText w:val="·"/>
      <w:lvlJc w:val="left"/>
      <w:pPr>
        <w:ind w:left="720" w:hanging="360"/>
      </w:pPr>
      <w:rPr>
        <w:rFonts w:ascii="Symbol" w:hAnsi="Symbol" w:hint="default"/>
      </w:rPr>
    </w:lvl>
    <w:lvl w:ilvl="1" w:tplc="7ABAB2CC">
      <w:start w:val="1"/>
      <w:numFmt w:val="bullet"/>
      <w:lvlText w:val="o"/>
      <w:lvlJc w:val="left"/>
      <w:pPr>
        <w:ind w:left="1440" w:hanging="360"/>
      </w:pPr>
      <w:rPr>
        <w:rFonts w:ascii="Courier New" w:hAnsi="Courier New" w:hint="default"/>
      </w:rPr>
    </w:lvl>
    <w:lvl w:ilvl="2" w:tplc="AB36E270">
      <w:start w:val="1"/>
      <w:numFmt w:val="bullet"/>
      <w:lvlText w:val=""/>
      <w:lvlJc w:val="left"/>
      <w:pPr>
        <w:ind w:left="2160" w:hanging="360"/>
      </w:pPr>
      <w:rPr>
        <w:rFonts w:ascii="Wingdings" w:hAnsi="Wingdings" w:hint="default"/>
      </w:rPr>
    </w:lvl>
    <w:lvl w:ilvl="3" w:tplc="93C09694">
      <w:start w:val="1"/>
      <w:numFmt w:val="bullet"/>
      <w:lvlText w:val=""/>
      <w:lvlJc w:val="left"/>
      <w:pPr>
        <w:ind w:left="2880" w:hanging="360"/>
      </w:pPr>
      <w:rPr>
        <w:rFonts w:ascii="Symbol" w:hAnsi="Symbol" w:hint="default"/>
      </w:rPr>
    </w:lvl>
    <w:lvl w:ilvl="4" w:tplc="42784872">
      <w:start w:val="1"/>
      <w:numFmt w:val="bullet"/>
      <w:lvlText w:val="o"/>
      <w:lvlJc w:val="left"/>
      <w:pPr>
        <w:ind w:left="3600" w:hanging="360"/>
      </w:pPr>
      <w:rPr>
        <w:rFonts w:ascii="Courier New" w:hAnsi="Courier New" w:hint="default"/>
      </w:rPr>
    </w:lvl>
    <w:lvl w:ilvl="5" w:tplc="92E4A406">
      <w:start w:val="1"/>
      <w:numFmt w:val="bullet"/>
      <w:lvlText w:val=""/>
      <w:lvlJc w:val="left"/>
      <w:pPr>
        <w:ind w:left="4320" w:hanging="360"/>
      </w:pPr>
      <w:rPr>
        <w:rFonts w:ascii="Wingdings" w:hAnsi="Wingdings" w:hint="default"/>
      </w:rPr>
    </w:lvl>
    <w:lvl w:ilvl="6" w:tplc="F1F62B70">
      <w:start w:val="1"/>
      <w:numFmt w:val="bullet"/>
      <w:lvlText w:val=""/>
      <w:lvlJc w:val="left"/>
      <w:pPr>
        <w:ind w:left="5040" w:hanging="360"/>
      </w:pPr>
      <w:rPr>
        <w:rFonts w:ascii="Symbol" w:hAnsi="Symbol" w:hint="default"/>
      </w:rPr>
    </w:lvl>
    <w:lvl w:ilvl="7" w:tplc="E44A6F6C">
      <w:start w:val="1"/>
      <w:numFmt w:val="bullet"/>
      <w:lvlText w:val="o"/>
      <w:lvlJc w:val="left"/>
      <w:pPr>
        <w:ind w:left="5760" w:hanging="360"/>
      </w:pPr>
      <w:rPr>
        <w:rFonts w:ascii="Courier New" w:hAnsi="Courier New" w:hint="default"/>
      </w:rPr>
    </w:lvl>
    <w:lvl w:ilvl="8" w:tplc="027ED7CC">
      <w:start w:val="1"/>
      <w:numFmt w:val="bullet"/>
      <w:lvlText w:val=""/>
      <w:lvlJc w:val="left"/>
      <w:pPr>
        <w:ind w:left="6480" w:hanging="360"/>
      </w:pPr>
      <w:rPr>
        <w:rFonts w:ascii="Wingdings" w:hAnsi="Wingdings" w:hint="default"/>
      </w:rPr>
    </w:lvl>
  </w:abstractNum>
  <w:abstractNum w:abstractNumId="26" w15:restartNumberingAfterBreak="0">
    <w:nsid w:val="47D9261D"/>
    <w:multiLevelType w:val="multilevel"/>
    <w:tmpl w:val="E618EC5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7619D0"/>
    <w:multiLevelType w:val="hybridMultilevel"/>
    <w:tmpl w:val="F1BAEC0E"/>
    <w:lvl w:ilvl="0" w:tplc="0694ABE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B17246"/>
    <w:multiLevelType w:val="hybridMultilevel"/>
    <w:tmpl w:val="18BA1FFC"/>
    <w:lvl w:ilvl="0" w:tplc="C7BE6CEC">
      <w:start w:val="1"/>
      <w:numFmt w:val="decimal"/>
      <w:lvlText w:val="5.%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9" w15:restartNumberingAfterBreak="0">
    <w:nsid w:val="4DD103B6"/>
    <w:multiLevelType w:val="hybridMultilevel"/>
    <w:tmpl w:val="B32088CC"/>
    <w:lvl w:ilvl="0" w:tplc="318E6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6C4A22"/>
    <w:multiLevelType w:val="hybridMultilevel"/>
    <w:tmpl w:val="C34A83AE"/>
    <w:lvl w:ilvl="0" w:tplc="ED929482">
      <w:start w:val="1"/>
      <w:numFmt w:val="decimal"/>
      <w:lvlText w:val="4.%1"/>
      <w:lvlJc w:val="left"/>
      <w:pPr>
        <w:ind w:left="630" w:hanging="360"/>
      </w:pPr>
      <w:rPr>
        <w:rFonts w:hint="default"/>
      </w:rPr>
    </w:lvl>
    <w:lvl w:ilvl="1" w:tplc="08090019">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31" w15:restartNumberingAfterBreak="0">
    <w:nsid w:val="4F4F555B"/>
    <w:multiLevelType w:val="hybridMultilevel"/>
    <w:tmpl w:val="A4CE08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EE7FFB"/>
    <w:multiLevelType w:val="hybridMultilevel"/>
    <w:tmpl w:val="08090001"/>
    <w:lvl w:ilvl="0" w:tplc="2E1A0C12">
      <w:start w:val="1"/>
      <w:numFmt w:val="bullet"/>
      <w:lvlText w:val=""/>
      <w:lvlJc w:val="left"/>
      <w:pPr>
        <w:tabs>
          <w:tab w:val="num" w:pos="360"/>
        </w:tabs>
        <w:ind w:left="360" w:hanging="360"/>
      </w:pPr>
      <w:rPr>
        <w:rFonts w:ascii="Symbol" w:hAnsi="Symbol" w:hint="default"/>
      </w:rPr>
    </w:lvl>
    <w:lvl w:ilvl="1" w:tplc="771000EE">
      <w:numFmt w:val="decimal"/>
      <w:lvlText w:val=""/>
      <w:lvlJc w:val="left"/>
    </w:lvl>
    <w:lvl w:ilvl="2" w:tplc="F15A92D2">
      <w:numFmt w:val="decimal"/>
      <w:lvlText w:val=""/>
      <w:lvlJc w:val="left"/>
    </w:lvl>
    <w:lvl w:ilvl="3" w:tplc="281AEFB8">
      <w:numFmt w:val="decimal"/>
      <w:lvlText w:val=""/>
      <w:lvlJc w:val="left"/>
    </w:lvl>
    <w:lvl w:ilvl="4" w:tplc="F392AFA2">
      <w:numFmt w:val="decimal"/>
      <w:lvlText w:val=""/>
      <w:lvlJc w:val="left"/>
    </w:lvl>
    <w:lvl w:ilvl="5" w:tplc="5DEED00E">
      <w:numFmt w:val="decimal"/>
      <w:lvlText w:val=""/>
      <w:lvlJc w:val="left"/>
    </w:lvl>
    <w:lvl w:ilvl="6" w:tplc="58FC1978">
      <w:numFmt w:val="decimal"/>
      <w:lvlText w:val=""/>
      <w:lvlJc w:val="left"/>
    </w:lvl>
    <w:lvl w:ilvl="7" w:tplc="560A5334">
      <w:numFmt w:val="decimal"/>
      <w:lvlText w:val=""/>
      <w:lvlJc w:val="left"/>
    </w:lvl>
    <w:lvl w:ilvl="8" w:tplc="7D2C8FFC">
      <w:numFmt w:val="decimal"/>
      <w:lvlText w:val=""/>
      <w:lvlJc w:val="left"/>
    </w:lvl>
  </w:abstractNum>
  <w:abstractNum w:abstractNumId="33" w15:restartNumberingAfterBreak="0">
    <w:nsid w:val="577577BB"/>
    <w:multiLevelType w:val="multilevel"/>
    <w:tmpl w:val="48B4926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9C52FC5"/>
    <w:multiLevelType w:val="hybridMultilevel"/>
    <w:tmpl w:val="C8F6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0258F3"/>
    <w:multiLevelType w:val="hybridMultilevel"/>
    <w:tmpl w:val="9B8244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6896673"/>
    <w:multiLevelType w:val="hybridMultilevel"/>
    <w:tmpl w:val="26A28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2176D1"/>
    <w:multiLevelType w:val="hybridMultilevel"/>
    <w:tmpl w:val="06565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4C4EAE"/>
    <w:multiLevelType w:val="hybridMultilevel"/>
    <w:tmpl w:val="7336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914E5"/>
    <w:multiLevelType w:val="hybridMultilevel"/>
    <w:tmpl w:val="8B026E88"/>
    <w:lvl w:ilvl="0" w:tplc="AF980C5C">
      <w:start w:val="1"/>
      <w:numFmt w:val="decimal"/>
      <w:lvlText w:val="6.%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40" w15:restartNumberingAfterBreak="0">
    <w:nsid w:val="73DD3D37"/>
    <w:multiLevelType w:val="hybridMultilevel"/>
    <w:tmpl w:val="72AA48EA"/>
    <w:lvl w:ilvl="0" w:tplc="A0185F4A">
      <w:start w:val="1"/>
      <w:numFmt w:val="bullet"/>
      <w:lvlText w:val=""/>
      <w:lvlJc w:val="left"/>
      <w:pPr>
        <w:ind w:left="720" w:hanging="360"/>
      </w:pPr>
      <w:rPr>
        <w:rFonts w:ascii="Symbol" w:hAnsi="Symbol" w:hint="default"/>
      </w:rPr>
    </w:lvl>
    <w:lvl w:ilvl="1" w:tplc="1098D570">
      <w:start w:val="1"/>
      <w:numFmt w:val="bullet"/>
      <w:lvlText w:val="o"/>
      <w:lvlJc w:val="left"/>
      <w:pPr>
        <w:ind w:left="1440" w:hanging="360"/>
      </w:pPr>
      <w:rPr>
        <w:rFonts w:ascii="Courier New" w:hAnsi="Courier New" w:hint="default"/>
      </w:rPr>
    </w:lvl>
    <w:lvl w:ilvl="2" w:tplc="A896F546">
      <w:start w:val="1"/>
      <w:numFmt w:val="bullet"/>
      <w:lvlText w:val=""/>
      <w:lvlJc w:val="left"/>
      <w:pPr>
        <w:ind w:left="2160" w:hanging="360"/>
      </w:pPr>
      <w:rPr>
        <w:rFonts w:ascii="Wingdings" w:hAnsi="Wingdings" w:hint="default"/>
      </w:rPr>
    </w:lvl>
    <w:lvl w:ilvl="3" w:tplc="34E81B52">
      <w:start w:val="1"/>
      <w:numFmt w:val="bullet"/>
      <w:lvlText w:val=""/>
      <w:lvlJc w:val="left"/>
      <w:pPr>
        <w:ind w:left="2880" w:hanging="360"/>
      </w:pPr>
      <w:rPr>
        <w:rFonts w:ascii="Symbol" w:hAnsi="Symbol" w:hint="default"/>
      </w:rPr>
    </w:lvl>
    <w:lvl w:ilvl="4" w:tplc="839C8706">
      <w:start w:val="1"/>
      <w:numFmt w:val="bullet"/>
      <w:lvlText w:val="o"/>
      <w:lvlJc w:val="left"/>
      <w:pPr>
        <w:ind w:left="3600" w:hanging="360"/>
      </w:pPr>
      <w:rPr>
        <w:rFonts w:ascii="Courier New" w:hAnsi="Courier New" w:hint="default"/>
      </w:rPr>
    </w:lvl>
    <w:lvl w:ilvl="5" w:tplc="5E08D108">
      <w:start w:val="1"/>
      <w:numFmt w:val="bullet"/>
      <w:lvlText w:val=""/>
      <w:lvlJc w:val="left"/>
      <w:pPr>
        <w:ind w:left="4320" w:hanging="360"/>
      </w:pPr>
      <w:rPr>
        <w:rFonts w:ascii="Wingdings" w:hAnsi="Wingdings" w:hint="default"/>
      </w:rPr>
    </w:lvl>
    <w:lvl w:ilvl="6" w:tplc="B42A3A62">
      <w:start w:val="1"/>
      <w:numFmt w:val="bullet"/>
      <w:lvlText w:val=""/>
      <w:lvlJc w:val="left"/>
      <w:pPr>
        <w:ind w:left="5040" w:hanging="360"/>
      </w:pPr>
      <w:rPr>
        <w:rFonts w:ascii="Symbol" w:hAnsi="Symbol" w:hint="default"/>
      </w:rPr>
    </w:lvl>
    <w:lvl w:ilvl="7" w:tplc="28021F7A">
      <w:start w:val="1"/>
      <w:numFmt w:val="bullet"/>
      <w:lvlText w:val="o"/>
      <w:lvlJc w:val="left"/>
      <w:pPr>
        <w:ind w:left="5760" w:hanging="360"/>
      </w:pPr>
      <w:rPr>
        <w:rFonts w:ascii="Courier New" w:hAnsi="Courier New" w:hint="default"/>
      </w:rPr>
    </w:lvl>
    <w:lvl w:ilvl="8" w:tplc="F6AEFC64">
      <w:start w:val="1"/>
      <w:numFmt w:val="bullet"/>
      <w:lvlText w:val=""/>
      <w:lvlJc w:val="left"/>
      <w:pPr>
        <w:ind w:left="6480" w:hanging="360"/>
      </w:pPr>
      <w:rPr>
        <w:rFonts w:ascii="Wingdings" w:hAnsi="Wingdings" w:hint="default"/>
      </w:rPr>
    </w:lvl>
  </w:abstractNum>
  <w:abstractNum w:abstractNumId="41" w15:restartNumberingAfterBreak="0">
    <w:nsid w:val="75504B31"/>
    <w:multiLevelType w:val="hybridMultilevel"/>
    <w:tmpl w:val="D4EC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35822"/>
    <w:multiLevelType w:val="hybridMultilevel"/>
    <w:tmpl w:val="CF46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A636FD"/>
    <w:multiLevelType w:val="hybridMultilevel"/>
    <w:tmpl w:val="461876AA"/>
    <w:lvl w:ilvl="0" w:tplc="A770E2B2">
      <w:start w:val="1"/>
      <w:numFmt w:val="bullet"/>
      <w:lvlText w:val=""/>
      <w:lvlJc w:val="left"/>
      <w:pPr>
        <w:ind w:left="720" w:hanging="360"/>
      </w:pPr>
      <w:rPr>
        <w:rFonts w:ascii="Symbol" w:hAnsi="Symbol" w:hint="default"/>
        <w:color w:val="auto"/>
      </w:rPr>
    </w:lvl>
    <w:lvl w:ilvl="1" w:tplc="85F6CE12">
      <w:numFmt w:val="decimal"/>
      <w:lvlText w:val=""/>
      <w:lvlJc w:val="left"/>
    </w:lvl>
    <w:lvl w:ilvl="2" w:tplc="3DEABA9A">
      <w:numFmt w:val="decimal"/>
      <w:lvlText w:val=""/>
      <w:lvlJc w:val="left"/>
    </w:lvl>
    <w:lvl w:ilvl="3" w:tplc="1EF8924C">
      <w:numFmt w:val="decimal"/>
      <w:lvlText w:val=""/>
      <w:lvlJc w:val="left"/>
    </w:lvl>
    <w:lvl w:ilvl="4" w:tplc="E8C09B42">
      <w:numFmt w:val="decimal"/>
      <w:lvlText w:val=""/>
      <w:lvlJc w:val="left"/>
    </w:lvl>
    <w:lvl w:ilvl="5" w:tplc="9B045C3E">
      <w:numFmt w:val="decimal"/>
      <w:lvlText w:val=""/>
      <w:lvlJc w:val="left"/>
    </w:lvl>
    <w:lvl w:ilvl="6" w:tplc="32AC4958">
      <w:numFmt w:val="decimal"/>
      <w:lvlText w:val=""/>
      <w:lvlJc w:val="left"/>
    </w:lvl>
    <w:lvl w:ilvl="7" w:tplc="15CC8206">
      <w:numFmt w:val="decimal"/>
      <w:lvlText w:val=""/>
      <w:lvlJc w:val="left"/>
    </w:lvl>
    <w:lvl w:ilvl="8" w:tplc="BCCA0E1E">
      <w:numFmt w:val="decimal"/>
      <w:lvlText w:val=""/>
      <w:lvlJc w:val="left"/>
    </w:lvl>
  </w:abstractNum>
  <w:abstractNum w:abstractNumId="44" w15:restartNumberingAfterBreak="0">
    <w:nsid w:val="7D6A1DC3"/>
    <w:multiLevelType w:val="hybridMultilevel"/>
    <w:tmpl w:val="01CAE9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DCB1906"/>
    <w:multiLevelType w:val="hybridMultilevel"/>
    <w:tmpl w:val="83F6E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187E86"/>
    <w:multiLevelType w:val="hybridMultilevel"/>
    <w:tmpl w:val="91665DC6"/>
    <w:lvl w:ilvl="0" w:tplc="494EA886">
      <w:start w:val="1"/>
      <w:numFmt w:val="decimal"/>
      <w:lvlText w:val="3.%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25"/>
  </w:num>
  <w:num w:numId="2">
    <w:abstractNumId w:val="19"/>
  </w:num>
  <w:num w:numId="3">
    <w:abstractNumId w:val="40"/>
  </w:num>
  <w:num w:numId="4">
    <w:abstractNumId w:val="17"/>
  </w:num>
  <w:num w:numId="5">
    <w:abstractNumId w:val="18"/>
  </w:num>
  <w:num w:numId="6">
    <w:abstractNumId w:val="8"/>
  </w:num>
  <w:num w:numId="7">
    <w:abstractNumId w:val="43"/>
  </w:num>
  <w:num w:numId="8">
    <w:abstractNumId w:val="24"/>
  </w:num>
  <w:num w:numId="9">
    <w:abstractNumId w:val="32"/>
  </w:num>
  <w:num w:numId="10">
    <w:abstractNumId w:val="36"/>
  </w:num>
  <w:num w:numId="11">
    <w:abstractNumId w:val="21"/>
  </w:num>
  <w:num w:numId="12">
    <w:abstractNumId w:val="37"/>
  </w:num>
  <w:num w:numId="13">
    <w:abstractNumId w:val="14"/>
  </w:num>
  <w:num w:numId="14">
    <w:abstractNumId w:val="16"/>
  </w:num>
  <w:num w:numId="15">
    <w:abstractNumId w:val="23"/>
  </w:num>
  <w:num w:numId="16">
    <w:abstractNumId w:val="31"/>
  </w:num>
  <w:num w:numId="17">
    <w:abstractNumId w:val="4"/>
  </w:num>
  <w:num w:numId="18">
    <w:abstractNumId w:val="27"/>
  </w:num>
  <w:num w:numId="19">
    <w:abstractNumId w:val="46"/>
  </w:num>
  <w:num w:numId="20">
    <w:abstractNumId w:val="30"/>
  </w:num>
  <w:num w:numId="21">
    <w:abstractNumId w:val="28"/>
  </w:num>
  <w:num w:numId="22">
    <w:abstractNumId w:val="39"/>
  </w:num>
  <w:num w:numId="23">
    <w:abstractNumId w:val="13"/>
  </w:num>
  <w:num w:numId="24">
    <w:abstractNumId w:val="0"/>
  </w:num>
  <w:num w:numId="25">
    <w:abstractNumId w:val="45"/>
  </w:num>
  <w:num w:numId="26">
    <w:abstractNumId w:val="10"/>
  </w:num>
  <w:num w:numId="27">
    <w:abstractNumId w:val="9"/>
  </w:num>
  <w:num w:numId="28">
    <w:abstractNumId w:val="15"/>
  </w:num>
  <w:num w:numId="29">
    <w:abstractNumId w:val="20"/>
  </w:num>
  <w:num w:numId="30">
    <w:abstractNumId w:val="42"/>
  </w:num>
  <w:num w:numId="31">
    <w:abstractNumId w:val="11"/>
  </w:num>
  <w:num w:numId="32">
    <w:abstractNumId w:val="34"/>
  </w:num>
  <w:num w:numId="33">
    <w:abstractNumId w:val="2"/>
  </w:num>
  <w:num w:numId="34">
    <w:abstractNumId w:val="38"/>
  </w:num>
  <w:num w:numId="35">
    <w:abstractNumId w:val="41"/>
  </w:num>
  <w:num w:numId="36">
    <w:abstractNumId w:val="3"/>
  </w:num>
  <w:num w:numId="37">
    <w:abstractNumId w:val="44"/>
  </w:num>
  <w:num w:numId="38">
    <w:abstractNumId w:val="7"/>
  </w:num>
  <w:num w:numId="39">
    <w:abstractNumId w:val="1"/>
  </w:num>
  <w:num w:numId="40">
    <w:abstractNumId w:val="29"/>
  </w:num>
  <w:num w:numId="41">
    <w:abstractNumId w:val="35"/>
  </w:num>
  <w:num w:numId="42">
    <w:abstractNumId w:val="5"/>
  </w:num>
  <w:num w:numId="43">
    <w:abstractNumId w:val="26"/>
  </w:num>
  <w:num w:numId="44">
    <w:abstractNumId w:val="12"/>
  </w:num>
  <w:num w:numId="45">
    <w:abstractNumId w:val="6"/>
  </w:num>
  <w:num w:numId="46">
    <w:abstractNumId w:val="33"/>
  </w:num>
  <w:num w:numId="4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 Wardell">
    <w15:presenceInfo w15:providerId="AD" w15:userId="S::C.Wardell@yorksj.ac.uk::b466d7f6-7e0a-4c57-b8bb-57b835a87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D7"/>
    <w:rsid w:val="00000640"/>
    <w:rsid w:val="0001140A"/>
    <w:rsid w:val="00012FBF"/>
    <w:rsid w:val="00014A13"/>
    <w:rsid w:val="000152C2"/>
    <w:rsid w:val="000157B0"/>
    <w:rsid w:val="00015995"/>
    <w:rsid w:val="000163E6"/>
    <w:rsid w:val="00027CC9"/>
    <w:rsid w:val="0003048B"/>
    <w:rsid w:val="00035571"/>
    <w:rsid w:val="000404A2"/>
    <w:rsid w:val="00040664"/>
    <w:rsid w:val="0004368B"/>
    <w:rsid w:val="00043E3E"/>
    <w:rsid w:val="00043F0D"/>
    <w:rsid w:val="000503A4"/>
    <w:rsid w:val="000527E2"/>
    <w:rsid w:val="00055CDD"/>
    <w:rsid w:val="000577E6"/>
    <w:rsid w:val="00057933"/>
    <w:rsid w:val="0006214E"/>
    <w:rsid w:val="000710F5"/>
    <w:rsid w:val="000740CB"/>
    <w:rsid w:val="0007484C"/>
    <w:rsid w:val="00076558"/>
    <w:rsid w:val="0008202C"/>
    <w:rsid w:val="00084DB5"/>
    <w:rsid w:val="00091713"/>
    <w:rsid w:val="000924C1"/>
    <w:rsid w:val="00093852"/>
    <w:rsid w:val="00094D1D"/>
    <w:rsid w:val="00095CE9"/>
    <w:rsid w:val="00097718"/>
    <w:rsid w:val="000A2E74"/>
    <w:rsid w:val="000A5552"/>
    <w:rsid w:val="000A6A21"/>
    <w:rsid w:val="000B1465"/>
    <w:rsid w:val="000B37B5"/>
    <w:rsid w:val="000B3E1D"/>
    <w:rsid w:val="000B4F3F"/>
    <w:rsid w:val="000B6E41"/>
    <w:rsid w:val="000B71E0"/>
    <w:rsid w:val="000C05D2"/>
    <w:rsid w:val="000C11C8"/>
    <w:rsid w:val="000C1E3E"/>
    <w:rsid w:val="000C2A0D"/>
    <w:rsid w:val="000C3253"/>
    <w:rsid w:val="000C4B06"/>
    <w:rsid w:val="000C67F8"/>
    <w:rsid w:val="000C7B7C"/>
    <w:rsid w:val="000D1156"/>
    <w:rsid w:val="000D1347"/>
    <w:rsid w:val="000D2B58"/>
    <w:rsid w:val="000D5364"/>
    <w:rsid w:val="000E6FCF"/>
    <w:rsid w:val="000F45E6"/>
    <w:rsid w:val="000F6089"/>
    <w:rsid w:val="000F6716"/>
    <w:rsid w:val="00102354"/>
    <w:rsid w:val="0010441A"/>
    <w:rsid w:val="00104660"/>
    <w:rsid w:val="00114612"/>
    <w:rsid w:val="00115D9D"/>
    <w:rsid w:val="00117D5A"/>
    <w:rsid w:val="00117E99"/>
    <w:rsid w:val="001221A6"/>
    <w:rsid w:val="00130242"/>
    <w:rsid w:val="00130CCA"/>
    <w:rsid w:val="00134C84"/>
    <w:rsid w:val="00135152"/>
    <w:rsid w:val="00135552"/>
    <w:rsid w:val="00136D5B"/>
    <w:rsid w:val="001377CA"/>
    <w:rsid w:val="00140D92"/>
    <w:rsid w:val="00141AD8"/>
    <w:rsid w:val="00143839"/>
    <w:rsid w:val="0015282D"/>
    <w:rsid w:val="00153398"/>
    <w:rsid w:val="00155DC5"/>
    <w:rsid w:val="00162B3F"/>
    <w:rsid w:val="00175101"/>
    <w:rsid w:val="001755C7"/>
    <w:rsid w:val="00175A2C"/>
    <w:rsid w:val="0018224D"/>
    <w:rsid w:val="001838E1"/>
    <w:rsid w:val="00184DBD"/>
    <w:rsid w:val="00191094"/>
    <w:rsid w:val="001915AD"/>
    <w:rsid w:val="001934C2"/>
    <w:rsid w:val="00193D33"/>
    <w:rsid w:val="00194360"/>
    <w:rsid w:val="00195930"/>
    <w:rsid w:val="001A22B5"/>
    <w:rsid w:val="001A6C2D"/>
    <w:rsid w:val="001A76AB"/>
    <w:rsid w:val="001B0E8E"/>
    <w:rsid w:val="001B42A1"/>
    <w:rsid w:val="001B7106"/>
    <w:rsid w:val="001C08AF"/>
    <w:rsid w:val="001C2049"/>
    <w:rsid w:val="001D0345"/>
    <w:rsid w:val="001D19D5"/>
    <w:rsid w:val="001D2373"/>
    <w:rsid w:val="001D3B7A"/>
    <w:rsid w:val="001D4060"/>
    <w:rsid w:val="001D48F3"/>
    <w:rsid w:val="001D4B08"/>
    <w:rsid w:val="001E1D5E"/>
    <w:rsid w:val="001E2B5F"/>
    <w:rsid w:val="001E33B5"/>
    <w:rsid w:val="001E41AB"/>
    <w:rsid w:val="001E5CFA"/>
    <w:rsid w:val="001E5ED4"/>
    <w:rsid w:val="001E6CF0"/>
    <w:rsid w:val="001F0CD7"/>
    <w:rsid w:val="001F47BB"/>
    <w:rsid w:val="001F68F8"/>
    <w:rsid w:val="001F6C88"/>
    <w:rsid w:val="001F6FD8"/>
    <w:rsid w:val="00211B44"/>
    <w:rsid w:val="00211F7D"/>
    <w:rsid w:val="00213D40"/>
    <w:rsid w:val="002143FC"/>
    <w:rsid w:val="002151CC"/>
    <w:rsid w:val="00216714"/>
    <w:rsid w:val="00222982"/>
    <w:rsid w:val="00223210"/>
    <w:rsid w:val="00226642"/>
    <w:rsid w:val="00230AE7"/>
    <w:rsid w:val="00231EFD"/>
    <w:rsid w:val="00234449"/>
    <w:rsid w:val="00237AB1"/>
    <w:rsid w:val="00241C5A"/>
    <w:rsid w:val="002421D1"/>
    <w:rsid w:val="00242AF9"/>
    <w:rsid w:val="00250F56"/>
    <w:rsid w:val="002562FB"/>
    <w:rsid w:val="002570F2"/>
    <w:rsid w:val="0026589C"/>
    <w:rsid w:val="0027113D"/>
    <w:rsid w:val="002711C9"/>
    <w:rsid w:val="002720E2"/>
    <w:rsid w:val="00272359"/>
    <w:rsid w:val="00276AFE"/>
    <w:rsid w:val="00281C3C"/>
    <w:rsid w:val="00282B10"/>
    <w:rsid w:val="00283370"/>
    <w:rsid w:val="00283825"/>
    <w:rsid w:val="00290BBD"/>
    <w:rsid w:val="002920B0"/>
    <w:rsid w:val="0029240C"/>
    <w:rsid w:val="002927B4"/>
    <w:rsid w:val="00293944"/>
    <w:rsid w:val="002A3249"/>
    <w:rsid w:val="002A4E15"/>
    <w:rsid w:val="002A71E2"/>
    <w:rsid w:val="002B04A6"/>
    <w:rsid w:val="002B0B05"/>
    <w:rsid w:val="002B259A"/>
    <w:rsid w:val="002C12E5"/>
    <w:rsid w:val="002C4FD5"/>
    <w:rsid w:val="002C57C6"/>
    <w:rsid w:val="002C5884"/>
    <w:rsid w:val="002D2CA0"/>
    <w:rsid w:val="002D4E94"/>
    <w:rsid w:val="002E0436"/>
    <w:rsid w:val="002E0862"/>
    <w:rsid w:val="002E3E78"/>
    <w:rsid w:val="002E3F74"/>
    <w:rsid w:val="002E45D8"/>
    <w:rsid w:val="002F1D6C"/>
    <w:rsid w:val="002F203D"/>
    <w:rsid w:val="003006AA"/>
    <w:rsid w:val="0030089A"/>
    <w:rsid w:val="003011BE"/>
    <w:rsid w:val="00301234"/>
    <w:rsid w:val="00302DC6"/>
    <w:rsid w:val="00304C89"/>
    <w:rsid w:val="003058D7"/>
    <w:rsid w:val="00306A20"/>
    <w:rsid w:val="00306F87"/>
    <w:rsid w:val="0031022B"/>
    <w:rsid w:val="00310801"/>
    <w:rsid w:val="00313589"/>
    <w:rsid w:val="00313E2D"/>
    <w:rsid w:val="003147EB"/>
    <w:rsid w:val="0031482C"/>
    <w:rsid w:val="003150C5"/>
    <w:rsid w:val="0032027D"/>
    <w:rsid w:val="00321465"/>
    <w:rsid w:val="00322905"/>
    <w:rsid w:val="0032572A"/>
    <w:rsid w:val="00326D4F"/>
    <w:rsid w:val="003277BA"/>
    <w:rsid w:val="00335894"/>
    <w:rsid w:val="00335B06"/>
    <w:rsid w:val="00340A9C"/>
    <w:rsid w:val="00342000"/>
    <w:rsid w:val="00347788"/>
    <w:rsid w:val="00350385"/>
    <w:rsid w:val="00350716"/>
    <w:rsid w:val="00350EE9"/>
    <w:rsid w:val="00351402"/>
    <w:rsid w:val="00352554"/>
    <w:rsid w:val="003525CC"/>
    <w:rsid w:val="003542A0"/>
    <w:rsid w:val="00356EC0"/>
    <w:rsid w:val="00360226"/>
    <w:rsid w:val="00362E0E"/>
    <w:rsid w:val="0036771C"/>
    <w:rsid w:val="00371EC3"/>
    <w:rsid w:val="0037312B"/>
    <w:rsid w:val="003739CA"/>
    <w:rsid w:val="003768F2"/>
    <w:rsid w:val="003807DD"/>
    <w:rsid w:val="0039143E"/>
    <w:rsid w:val="00391E1E"/>
    <w:rsid w:val="0039230A"/>
    <w:rsid w:val="003929A6"/>
    <w:rsid w:val="00393862"/>
    <w:rsid w:val="0039760C"/>
    <w:rsid w:val="003A26D8"/>
    <w:rsid w:val="003A3B2B"/>
    <w:rsid w:val="003A63AB"/>
    <w:rsid w:val="003B54FF"/>
    <w:rsid w:val="003B7A4B"/>
    <w:rsid w:val="003B7FBF"/>
    <w:rsid w:val="003C1381"/>
    <w:rsid w:val="003C4E32"/>
    <w:rsid w:val="003D23D4"/>
    <w:rsid w:val="003D4360"/>
    <w:rsid w:val="003D7669"/>
    <w:rsid w:val="003E03D4"/>
    <w:rsid w:val="003E0702"/>
    <w:rsid w:val="003E27D8"/>
    <w:rsid w:val="003E64AE"/>
    <w:rsid w:val="003F66E4"/>
    <w:rsid w:val="0040176E"/>
    <w:rsid w:val="004054CD"/>
    <w:rsid w:val="00406F29"/>
    <w:rsid w:val="00415F52"/>
    <w:rsid w:val="0042113D"/>
    <w:rsid w:val="004215A7"/>
    <w:rsid w:val="00422C27"/>
    <w:rsid w:val="00430529"/>
    <w:rsid w:val="00433617"/>
    <w:rsid w:val="00434205"/>
    <w:rsid w:val="00435B44"/>
    <w:rsid w:val="00436172"/>
    <w:rsid w:val="00436774"/>
    <w:rsid w:val="00436F5C"/>
    <w:rsid w:val="00437B76"/>
    <w:rsid w:val="004426B7"/>
    <w:rsid w:val="004500D7"/>
    <w:rsid w:val="00452FD9"/>
    <w:rsid w:val="00453FAE"/>
    <w:rsid w:val="0046593A"/>
    <w:rsid w:val="00465DFD"/>
    <w:rsid w:val="00466609"/>
    <w:rsid w:val="00466B6E"/>
    <w:rsid w:val="00471759"/>
    <w:rsid w:val="00472448"/>
    <w:rsid w:val="004730D3"/>
    <w:rsid w:val="00473DB1"/>
    <w:rsid w:val="004744AC"/>
    <w:rsid w:val="00477BEB"/>
    <w:rsid w:val="00480FA2"/>
    <w:rsid w:val="00483DF7"/>
    <w:rsid w:val="00490283"/>
    <w:rsid w:val="0049242A"/>
    <w:rsid w:val="00492B9D"/>
    <w:rsid w:val="00495465"/>
    <w:rsid w:val="00497E39"/>
    <w:rsid w:val="004A185D"/>
    <w:rsid w:val="004A29E6"/>
    <w:rsid w:val="004A2C4C"/>
    <w:rsid w:val="004A2F18"/>
    <w:rsid w:val="004A4DF6"/>
    <w:rsid w:val="004A5E17"/>
    <w:rsid w:val="004B0A4D"/>
    <w:rsid w:val="004B5EE3"/>
    <w:rsid w:val="004C0FA1"/>
    <w:rsid w:val="004C2B1E"/>
    <w:rsid w:val="004C5FB0"/>
    <w:rsid w:val="004C737B"/>
    <w:rsid w:val="004D07F2"/>
    <w:rsid w:val="004D3AFD"/>
    <w:rsid w:val="004D5405"/>
    <w:rsid w:val="004D5836"/>
    <w:rsid w:val="004D6574"/>
    <w:rsid w:val="004D7664"/>
    <w:rsid w:val="004E027A"/>
    <w:rsid w:val="004E1426"/>
    <w:rsid w:val="004E5236"/>
    <w:rsid w:val="004E68D6"/>
    <w:rsid w:val="004FE9E1"/>
    <w:rsid w:val="00500EFB"/>
    <w:rsid w:val="005035E7"/>
    <w:rsid w:val="00505D6B"/>
    <w:rsid w:val="00506171"/>
    <w:rsid w:val="00507D6E"/>
    <w:rsid w:val="00510AB5"/>
    <w:rsid w:val="00515125"/>
    <w:rsid w:val="005155B0"/>
    <w:rsid w:val="00515870"/>
    <w:rsid w:val="005220EB"/>
    <w:rsid w:val="00523C6C"/>
    <w:rsid w:val="00524CB8"/>
    <w:rsid w:val="005313DC"/>
    <w:rsid w:val="00544017"/>
    <w:rsid w:val="00544547"/>
    <w:rsid w:val="00545CCE"/>
    <w:rsid w:val="005517B1"/>
    <w:rsid w:val="00553C84"/>
    <w:rsid w:val="00554A05"/>
    <w:rsid w:val="00557B4A"/>
    <w:rsid w:val="00557E65"/>
    <w:rsid w:val="0056183C"/>
    <w:rsid w:val="00561F8D"/>
    <w:rsid w:val="00562699"/>
    <w:rsid w:val="00562C43"/>
    <w:rsid w:val="005644F0"/>
    <w:rsid w:val="0056481E"/>
    <w:rsid w:val="00565888"/>
    <w:rsid w:val="005661DE"/>
    <w:rsid w:val="00572CD1"/>
    <w:rsid w:val="005743E1"/>
    <w:rsid w:val="0058258B"/>
    <w:rsid w:val="00584205"/>
    <w:rsid w:val="005869D5"/>
    <w:rsid w:val="005870FD"/>
    <w:rsid w:val="005879B7"/>
    <w:rsid w:val="00595669"/>
    <w:rsid w:val="0059699D"/>
    <w:rsid w:val="005A29D8"/>
    <w:rsid w:val="005A3858"/>
    <w:rsid w:val="005A784A"/>
    <w:rsid w:val="005B0E4E"/>
    <w:rsid w:val="005B40CB"/>
    <w:rsid w:val="005B46FC"/>
    <w:rsid w:val="005B4ADA"/>
    <w:rsid w:val="005B5A43"/>
    <w:rsid w:val="005C699F"/>
    <w:rsid w:val="005D0741"/>
    <w:rsid w:val="005D08EF"/>
    <w:rsid w:val="005D093A"/>
    <w:rsid w:val="005D64FC"/>
    <w:rsid w:val="005D7C26"/>
    <w:rsid w:val="005E17F7"/>
    <w:rsid w:val="005E3220"/>
    <w:rsid w:val="005E38E1"/>
    <w:rsid w:val="005E41F7"/>
    <w:rsid w:val="005E5425"/>
    <w:rsid w:val="005E7C5F"/>
    <w:rsid w:val="005F2F94"/>
    <w:rsid w:val="005F34E8"/>
    <w:rsid w:val="005F524D"/>
    <w:rsid w:val="005F724F"/>
    <w:rsid w:val="005F73E4"/>
    <w:rsid w:val="0060476C"/>
    <w:rsid w:val="006047DB"/>
    <w:rsid w:val="00604C86"/>
    <w:rsid w:val="006125BD"/>
    <w:rsid w:val="00612A11"/>
    <w:rsid w:val="0061438C"/>
    <w:rsid w:val="00615EE6"/>
    <w:rsid w:val="006277D0"/>
    <w:rsid w:val="00630ECD"/>
    <w:rsid w:val="00632A88"/>
    <w:rsid w:val="00632C28"/>
    <w:rsid w:val="0063348E"/>
    <w:rsid w:val="00635489"/>
    <w:rsid w:val="0063564E"/>
    <w:rsid w:val="00635F41"/>
    <w:rsid w:val="00636C88"/>
    <w:rsid w:val="00640C60"/>
    <w:rsid w:val="0064151E"/>
    <w:rsid w:val="006447CA"/>
    <w:rsid w:val="00651E22"/>
    <w:rsid w:val="00654E4C"/>
    <w:rsid w:val="00661988"/>
    <w:rsid w:val="006619AD"/>
    <w:rsid w:val="0066278D"/>
    <w:rsid w:val="00664ABA"/>
    <w:rsid w:val="00664EB2"/>
    <w:rsid w:val="0066741A"/>
    <w:rsid w:val="0067210A"/>
    <w:rsid w:val="00673527"/>
    <w:rsid w:val="00677403"/>
    <w:rsid w:val="00680AD5"/>
    <w:rsid w:val="00681BB2"/>
    <w:rsid w:val="006827B1"/>
    <w:rsid w:val="00684571"/>
    <w:rsid w:val="0068619C"/>
    <w:rsid w:val="006864FC"/>
    <w:rsid w:val="0069289F"/>
    <w:rsid w:val="00694319"/>
    <w:rsid w:val="00694474"/>
    <w:rsid w:val="00695FCA"/>
    <w:rsid w:val="00696215"/>
    <w:rsid w:val="006A1595"/>
    <w:rsid w:val="006A1A36"/>
    <w:rsid w:val="006A3FEA"/>
    <w:rsid w:val="006B1D9B"/>
    <w:rsid w:val="006B3835"/>
    <w:rsid w:val="006B4A19"/>
    <w:rsid w:val="006B5AAB"/>
    <w:rsid w:val="006C3244"/>
    <w:rsid w:val="006C450A"/>
    <w:rsid w:val="006C4FFB"/>
    <w:rsid w:val="006D5039"/>
    <w:rsid w:val="006E0C29"/>
    <w:rsid w:val="006E2B0F"/>
    <w:rsid w:val="006E3F33"/>
    <w:rsid w:val="006E60E4"/>
    <w:rsid w:val="006E6BAF"/>
    <w:rsid w:val="006E73B9"/>
    <w:rsid w:val="006F3286"/>
    <w:rsid w:val="006F6ACC"/>
    <w:rsid w:val="00703126"/>
    <w:rsid w:val="007036C7"/>
    <w:rsid w:val="00714EFD"/>
    <w:rsid w:val="00715378"/>
    <w:rsid w:val="007166D4"/>
    <w:rsid w:val="00726781"/>
    <w:rsid w:val="00727B5E"/>
    <w:rsid w:val="00730AE4"/>
    <w:rsid w:val="00730D1F"/>
    <w:rsid w:val="00731FA7"/>
    <w:rsid w:val="007332B4"/>
    <w:rsid w:val="007348BB"/>
    <w:rsid w:val="00736764"/>
    <w:rsid w:val="00740196"/>
    <w:rsid w:val="00741781"/>
    <w:rsid w:val="007446DC"/>
    <w:rsid w:val="0074483F"/>
    <w:rsid w:val="00745C7D"/>
    <w:rsid w:val="00746011"/>
    <w:rsid w:val="00760023"/>
    <w:rsid w:val="00763180"/>
    <w:rsid w:val="0076365F"/>
    <w:rsid w:val="00764039"/>
    <w:rsid w:val="00766175"/>
    <w:rsid w:val="00767251"/>
    <w:rsid w:val="00770708"/>
    <w:rsid w:val="00770C42"/>
    <w:rsid w:val="00772CE1"/>
    <w:rsid w:val="00774C43"/>
    <w:rsid w:val="007756DA"/>
    <w:rsid w:val="0078161E"/>
    <w:rsid w:val="00781907"/>
    <w:rsid w:val="007820C4"/>
    <w:rsid w:val="007864B3"/>
    <w:rsid w:val="00791767"/>
    <w:rsid w:val="00793C14"/>
    <w:rsid w:val="007969B0"/>
    <w:rsid w:val="00796F78"/>
    <w:rsid w:val="007A185F"/>
    <w:rsid w:val="007A2532"/>
    <w:rsid w:val="007A4CEE"/>
    <w:rsid w:val="007A69F1"/>
    <w:rsid w:val="007B2FE1"/>
    <w:rsid w:val="007C0632"/>
    <w:rsid w:val="007D4B40"/>
    <w:rsid w:val="007E3A19"/>
    <w:rsid w:val="007F16A8"/>
    <w:rsid w:val="007F41E5"/>
    <w:rsid w:val="007F49E4"/>
    <w:rsid w:val="008000AE"/>
    <w:rsid w:val="0080048D"/>
    <w:rsid w:val="008047B6"/>
    <w:rsid w:val="008064BB"/>
    <w:rsid w:val="00810501"/>
    <w:rsid w:val="00810C15"/>
    <w:rsid w:val="00812723"/>
    <w:rsid w:val="00814400"/>
    <w:rsid w:val="00815664"/>
    <w:rsid w:val="00817EEF"/>
    <w:rsid w:val="00820170"/>
    <w:rsid w:val="00823DD7"/>
    <w:rsid w:val="00823F45"/>
    <w:rsid w:val="008242AE"/>
    <w:rsid w:val="008268B8"/>
    <w:rsid w:val="00832D54"/>
    <w:rsid w:val="008350FF"/>
    <w:rsid w:val="00835503"/>
    <w:rsid w:val="00842343"/>
    <w:rsid w:val="008426D6"/>
    <w:rsid w:val="00844950"/>
    <w:rsid w:val="00845C38"/>
    <w:rsid w:val="00853B0E"/>
    <w:rsid w:val="00854CFA"/>
    <w:rsid w:val="00857737"/>
    <w:rsid w:val="008613AD"/>
    <w:rsid w:val="00861F74"/>
    <w:rsid w:val="008667BB"/>
    <w:rsid w:val="008673FD"/>
    <w:rsid w:val="00867DB1"/>
    <w:rsid w:val="00870193"/>
    <w:rsid w:val="00870C3B"/>
    <w:rsid w:val="00880C66"/>
    <w:rsid w:val="008814E3"/>
    <w:rsid w:val="00881F49"/>
    <w:rsid w:val="00886667"/>
    <w:rsid w:val="008873CB"/>
    <w:rsid w:val="008931A8"/>
    <w:rsid w:val="008949A5"/>
    <w:rsid w:val="008A0DE3"/>
    <w:rsid w:val="008A2BEA"/>
    <w:rsid w:val="008A352A"/>
    <w:rsid w:val="008A72C6"/>
    <w:rsid w:val="008A7336"/>
    <w:rsid w:val="008A7A5D"/>
    <w:rsid w:val="008B285E"/>
    <w:rsid w:val="008B4534"/>
    <w:rsid w:val="008C1CB3"/>
    <w:rsid w:val="008C2379"/>
    <w:rsid w:val="008D5D6C"/>
    <w:rsid w:val="008D6D02"/>
    <w:rsid w:val="008E1C98"/>
    <w:rsid w:val="008E2C75"/>
    <w:rsid w:val="008E7560"/>
    <w:rsid w:val="008F0BDD"/>
    <w:rsid w:val="008F124D"/>
    <w:rsid w:val="008F24C6"/>
    <w:rsid w:val="008F4F6E"/>
    <w:rsid w:val="008F543B"/>
    <w:rsid w:val="008F6608"/>
    <w:rsid w:val="008F7B11"/>
    <w:rsid w:val="009012B7"/>
    <w:rsid w:val="00903299"/>
    <w:rsid w:val="00905D57"/>
    <w:rsid w:val="0090642E"/>
    <w:rsid w:val="00907520"/>
    <w:rsid w:val="00910915"/>
    <w:rsid w:val="00913D7F"/>
    <w:rsid w:val="00913ECF"/>
    <w:rsid w:val="00916427"/>
    <w:rsid w:val="0091C78D"/>
    <w:rsid w:val="00922A38"/>
    <w:rsid w:val="00924B56"/>
    <w:rsid w:val="0092759D"/>
    <w:rsid w:val="00930770"/>
    <w:rsid w:val="00935064"/>
    <w:rsid w:val="0093915F"/>
    <w:rsid w:val="0094270E"/>
    <w:rsid w:val="00945211"/>
    <w:rsid w:val="00952E9F"/>
    <w:rsid w:val="009644D7"/>
    <w:rsid w:val="009648E3"/>
    <w:rsid w:val="00966B54"/>
    <w:rsid w:val="00967551"/>
    <w:rsid w:val="00970E74"/>
    <w:rsid w:val="00976215"/>
    <w:rsid w:val="00976807"/>
    <w:rsid w:val="00976E99"/>
    <w:rsid w:val="00982022"/>
    <w:rsid w:val="00983133"/>
    <w:rsid w:val="009841CD"/>
    <w:rsid w:val="0098463A"/>
    <w:rsid w:val="00985822"/>
    <w:rsid w:val="00987889"/>
    <w:rsid w:val="009926A4"/>
    <w:rsid w:val="0099286A"/>
    <w:rsid w:val="0099341F"/>
    <w:rsid w:val="00993AD3"/>
    <w:rsid w:val="00993D44"/>
    <w:rsid w:val="00995474"/>
    <w:rsid w:val="009A096D"/>
    <w:rsid w:val="009A0F02"/>
    <w:rsid w:val="009A1753"/>
    <w:rsid w:val="009A1B71"/>
    <w:rsid w:val="009A22D2"/>
    <w:rsid w:val="009A31E9"/>
    <w:rsid w:val="009A4B6E"/>
    <w:rsid w:val="009A710B"/>
    <w:rsid w:val="009B0E07"/>
    <w:rsid w:val="009B129E"/>
    <w:rsid w:val="009B1E02"/>
    <w:rsid w:val="009B5A6E"/>
    <w:rsid w:val="009B78B4"/>
    <w:rsid w:val="009C14EA"/>
    <w:rsid w:val="009C6B98"/>
    <w:rsid w:val="009C760C"/>
    <w:rsid w:val="009D1A5B"/>
    <w:rsid w:val="009D22FF"/>
    <w:rsid w:val="009D4203"/>
    <w:rsid w:val="009D5709"/>
    <w:rsid w:val="009D67B4"/>
    <w:rsid w:val="009E0115"/>
    <w:rsid w:val="009E2AC8"/>
    <w:rsid w:val="009F03D5"/>
    <w:rsid w:val="009F6552"/>
    <w:rsid w:val="009F702D"/>
    <w:rsid w:val="00A0002D"/>
    <w:rsid w:val="00A00703"/>
    <w:rsid w:val="00A0073F"/>
    <w:rsid w:val="00A01C19"/>
    <w:rsid w:val="00A115AE"/>
    <w:rsid w:val="00A123DD"/>
    <w:rsid w:val="00A1499C"/>
    <w:rsid w:val="00A14E34"/>
    <w:rsid w:val="00A16E83"/>
    <w:rsid w:val="00A22658"/>
    <w:rsid w:val="00A22FD1"/>
    <w:rsid w:val="00A26DF0"/>
    <w:rsid w:val="00A27CE9"/>
    <w:rsid w:val="00A303D8"/>
    <w:rsid w:val="00A32BA5"/>
    <w:rsid w:val="00A41A0A"/>
    <w:rsid w:val="00A44FB3"/>
    <w:rsid w:val="00A4579E"/>
    <w:rsid w:val="00A46AA6"/>
    <w:rsid w:val="00A5574A"/>
    <w:rsid w:val="00A64068"/>
    <w:rsid w:val="00A65840"/>
    <w:rsid w:val="00A67AFC"/>
    <w:rsid w:val="00A71FC2"/>
    <w:rsid w:val="00A742EF"/>
    <w:rsid w:val="00A77158"/>
    <w:rsid w:val="00A845BA"/>
    <w:rsid w:val="00A85900"/>
    <w:rsid w:val="00A85FB7"/>
    <w:rsid w:val="00A86065"/>
    <w:rsid w:val="00A87F7B"/>
    <w:rsid w:val="00A903DF"/>
    <w:rsid w:val="00A912DB"/>
    <w:rsid w:val="00A94977"/>
    <w:rsid w:val="00A949A4"/>
    <w:rsid w:val="00A9720D"/>
    <w:rsid w:val="00AA181E"/>
    <w:rsid w:val="00AA3BC9"/>
    <w:rsid w:val="00AA58FC"/>
    <w:rsid w:val="00AC17E7"/>
    <w:rsid w:val="00AC18ED"/>
    <w:rsid w:val="00AC6057"/>
    <w:rsid w:val="00AD2A0E"/>
    <w:rsid w:val="00AE2B9A"/>
    <w:rsid w:val="00AE3C84"/>
    <w:rsid w:val="00AE6692"/>
    <w:rsid w:val="00AF041C"/>
    <w:rsid w:val="00AF2327"/>
    <w:rsid w:val="00AF7C62"/>
    <w:rsid w:val="00B014CC"/>
    <w:rsid w:val="00B018F1"/>
    <w:rsid w:val="00B03533"/>
    <w:rsid w:val="00B03E77"/>
    <w:rsid w:val="00B04979"/>
    <w:rsid w:val="00B05823"/>
    <w:rsid w:val="00B06B52"/>
    <w:rsid w:val="00B106FD"/>
    <w:rsid w:val="00B11C3A"/>
    <w:rsid w:val="00B12282"/>
    <w:rsid w:val="00B15973"/>
    <w:rsid w:val="00B1624E"/>
    <w:rsid w:val="00B22EB7"/>
    <w:rsid w:val="00B24072"/>
    <w:rsid w:val="00B3027A"/>
    <w:rsid w:val="00B32B5A"/>
    <w:rsid w:val="00B34056"/>
    <w:rsid w:val="00B37D3B"/>
    <w:rsid w:val="00B45068"/>
    <w:rsid w:val="00B45176"/>
    <w:rsid w:val="00B5115A"/>
    <w:rsid w:val="00B5187D"/>
    <w:rsid w:val="00B52423"/>
    <w:rsid w:val="00B6209A"/>
    <w:rsid w:val="00B7214E"/>
    <w:rsid w:val="00B7328A"/>
    <w:rsid w:val="00B8235E"/>
    <w:rsid w:val="00B91CD6"/>
    <w:rsid w:val="00B92C57"/>
    <w:rsid w:val="00B96E92"/>
    <w:rsid w:val="00B970C1"/>
    <w:rsid w:val="00B97CBC"/>
    <w:rsid w:val="00BA44A2"/>
    <w:rsid w:val="00BA70CE"/>
    <w:rsid w:val="00BB1972"/>
    <w:rsid w:val="00BB1E56"/>
    <w:rsid w:val="00BB4B7C"/>
    <w:rsid w:val="00BB5489"/>
    <w:rsid w:val="00BB59B2"/>
    <w:rsid w:val="00BB6BA8"/>
    <w:rsid w:val="00BC3BB6"/>
    <w:rsid w:val="00BC3DE2"/>
    <w:rsid w:val="00BD3932"/>
    <w:rsid w:val="00BD571A"/>
    <w:rsid w:val="00BD6243"/>
    <w:rsid w:val="00BE0BCE"/>
    <w:rsid w:val="00BE1873"/>
    <w:rsid w:val="00BE1EFB"/>
    <w:rsid w:val="00BE71A2"/>
    <w:rsid w:val="00BF4203"/>
    <w:rsid w:val="00BF4791"/>
    <w:rsid w:val="00BF5286"/>
    <w:rsid w:val="00BF550C"/>
    <w:rsid w:val="00BF644A"/>
    <w:rsid w:val="00BF660B"/>
    <w:rsid w:val="00BF6C4D"/>
    <w:rsid w:val="00C0466F"/>
    <w:rsid w:val="00C0503D"/>
    <w:rsid w:val="00C13438"/>
    <w:rsid w:val="00C15F46"/>
    <w:rsid w:val="00C17E67"/>
    <w:rsid w:val="00C23BFA"/>
    <w:rsid w:val="00C23C7B"/>
    <w:rsid w:val="00C37891"/>
    <w:rsid w:val="00C44DD5"/>
    <w:rsid w:val="00C45867"/>
    <w:rsid w:val="00C45870"/>
    <w:rsid w:val="00C50E81"/>
    <w:rsid w:val="00C5504F"/>
    <w:rsid w:val="00C55335"/>
    <w:rsid w:val="00C56EA1"/>
    <w:rsid w:val="00C5701B"/>
    <w:rsid w:val="00C573DC"/>
    <w:rsid w:val="00C60171"/>
    <w:rsid w:val="00C60F20"/>
    <w:rsid w:val="00C74FD9"/>
    <w:rsid w:val="00C76069"/>
    <w:rsid w:val="00C775AE"/>
    <w:rsid w:val="00C77C8F"/>
    <w:rsid w:val="00C82807"/>
    <w:rsid w:val="00C83780"/>
    <w:rsid w:val="00C910D5"/>
    <w:rsid w:val="00CA1197"/>
    <w:rsid w:val="00CA16F6"/>
    <w:rsid w:val="00CB219D"/>
    <w:rsid w:val="00CB3005"/>
    <w:rsid w:val="00CB44AF"/>
    <w:rsid w:val="00CC0117"/>
    <w:rsid w:val="00CC0F5E"/>
    <w:rsid w:val="00CC21F2"/>
    <w:rsid w:val="00CC21F3"/>
    <w:rsid w:val="00CC2F2E"/>
    <w:rsid w:val="00CC4F6E"/>
    <w:rsid w:val="00CD3C80"/>
    <w:rsid w:val="00CD46DF"/>
    <w:rsid w:val="00CE071C"/>
    <w:rsid w:val="00CE3AC4"/>
    <w:rsid w:val="00CE5FED"/>
    <w:rsid w:val="00CE6B03"/>
    <w:rsid w:val="00CE7E76"/>
    <w:rsid w:val="00CF080C"/>
    <w:rsid w:val="00CF18A2"/>
    <w:rsid w:val="00CF24A0"/>
    <w:rsid w:val="00D00028"/>
    <w:rsid w:val="00D014CF"/>
    <w:rsid w:val="00D021C0"/>
    <w:rsid w:val="00D02344"/>
    <w:rsid w:val="00D10BB8"/>
    <w:rsid w:val="00D10F95"/>
    <w:rsid w:val="00D11216"/>
    <w:rsid w:val="00D20B00"/>
    <w:rsid w:val="00D254D3"/>
    <w:rsid w:val="00D30D87"/>
    <w:rsid w:val="00D36EDB"/>
    <w:rsid w:val="00D37B4D"/>
    <w:rsid w:val="00D433C9"/>
    <w:rsid w:val="00D4406C"/>
    <w:rsid w:val="00D45391"/>
    <w:rsid w:val="00D46BB3"/>
    <w:rsid w:val="00D52AA3"/>
    <w:rsid w:val="00D574EA"/>
    <w:rsid w:val="00D575C3"/>
    <w:rsid w:val="00D60E45"/>
    <w:rsid w:val="00D62298"/>
    <w:rsid w:val="00D80A44"/>
    <w:rsid w:val="00D81A2C"/>
    <w:rsid w:val="00D82E6A"/>
    <w:rsid w:val="00D908B1"/>
    <w:rsid w:val="00D91870"/>
    <w:rsid w:val="00D920E5"/>
    <w:rsid w:val="00DA2E67"/>
    <w:rsid w:val="00DA67A8"/>
    <w:rsid w:val="00DA74A2"/>
    <w:rsid w:val="00DB0616"/>
    <w:rsid w:val="00DB0668"/>
    <w:rsid w:val="00DB0902"/>
    <w:rsid w:val="00DB17C4"/>
    <w:rsid w:val="00DB220D"/>
    <w:rsid w:val="00DB48F1"/>
    <w:rsid w:val="00DB55ED"/>
    <w:rsid w:val="00DB686C"/>
    <w:rsid w:val="00DC158C"/>
    <w:rsid w:val="00DC18CC"/>
    <w:rsid w:val="00DC5CB4"/>
    <w:rsid w:val="00DC6680"/>
    <w:rsid w:val="00DC7207"/>
    <w:rsid w:val="00DC7216"/>
    <w:rsid w:val="00DC7D92"/>
    <w:rsid w:val="00DD3941"/>
    <w:rsid w:val="00DD3C38"/>
    <w:rsid w:val="00DD5138"/>
    <w:rsid w:val="00DD694D"/>
    <w:rsid w:val="00DE27CC"/>
    <w:rsid w:val="00DE2A03"/>
    <w:rsid w:val="00DE2A20"/>
    <w:rsid w:val="00DE3890"/>
    <w:rsid w:val="00DE59D2"/>
    <w:rsid w:val="00DE7E52"/>
    <w:rsid w:val="00DF29EB"/>
    <w:rsid w:val="00DF2B4C"/>
    <w:rsid w:val="00DF54DD"/>
    <w:rsid w:val="00DF5E67"/>
    <w:rsid w:val="00DF7300"/>
    <w:rsid w:val="00DF784D"/>
    <w:rsid w:val="00E00C8C"/>
    <w:rsid w:val="00E052D2"/>
    <w:rsid w:val="00E054BA"/>
    <w:rsid w:val="00E11BAB"/>
    <w:rsid w:val="00E135D4"/>
    <w:rsid w:val="00E14D19"/>
    <w:rsid w:val="00E16F5B"/>
    <w:rsid w:val="00E217E7"/>
    <w:rsid w:val="00E2238D"/>
    <w:rsid w:val="00E22C99"/>
    <w:rsid w:val="00E235B6"/>
    <w:rsid w:val="00E24BA7"/>
    <w:rsid w:val="00E32368"/>
    <w:rsid w:val="00E366F9"/>
    <w:rsid w:val="00E408E8"/>
    <w:rsid w:val="00E41731"/>
    <w:rsid w:val="00E507A0"/>
    <w:rsid w:val="00E52B94"/>
    <w:rsid w:val="00E52CC9"/>
    <w:rsid w:val="00E537B6"/>
    <w:rsid w:val="00E548C9"/>
    <w:rsid w:val="00E54A1D"/>
    <w:rsid w:val="00E60591"/>
    <w:rsid w:val="00E63F69"/>
    <w:rsid w:val="00E820D7"/>
    <w:rsid w:val="00E840F0"/>
    <w:rsid w:val="00E861FB"/>
    <w:rsid w:val="00E8681F"/>
    <w:rsid w:val="00E954C5"/>
    <w:rsid w:val="00EA4A7A"/>
    <w:rsid w:val="00EB7CF0"/>
    <w:rsid w:val="00EC031D"/>
    <w:rsid w:val="00EC11FC"/>
    <w:rsid w:val="00EC74BC"/>
    <w:rsid w:val="00ED35A2"/>
    <w:rsid w:val="00ED3D3B"/>
    <w:rsid w:val="00ED4DF3"/>
    <w:rsid w:val="00ED559F"/>
    <w:rsid w:val="00ED611D"/>
    <w:rsid w:val="00ED6C67"/>
    <w:rsid w:val="00EE0D84"/>
    <w:rsid w:val="00EE2214"/>
    <w:rsid w:val="00EE2325"/>
    <w:rsid w:val="00EE3F44"/>
    <w:rsid w:val="00EE5299"/>
    <w:rsid w:val="00EF0CBD"/>
    <w:rsid w:val="00EF2674"/>
    <w:rsid w:val="00EF3C53"/>
    <w:rsid w:val="00EF4203"/>
    <w:rsid w:val="00EF448F"/>
    <w:rsid w:val="00EF72DF"/>
    <w:rsid w:val="00EF7C9D"/>
    <w:rsid w:val="00F01944"/>
    <w:rsid w:val="00F05B29"/>
    <w:rsid w:val="00F05B51"/>
    <w:rsid w:val="00F06DBE"/>
    <w:rsid w:val="00F072FE"/>
    <w:rsid w:val="00F10023"/>
    <w:rsid w:val="00F11381"/>
    <w:rsid w:val="00F11A9D"/>
    <w:rsid w:val="00F12FB1"/>
    <w:rsid w:val="00F1301E"/>
    <w:rsid w:val="00F1557B"/>
    <w:rsid w:val="00F2105C"/>
    <w:rsid w:val="00F21AA7"/>
    <w:rsid w:val="00F21C9D"/>
    <w:rsid w:val="00F25327"/>
    <w:rsid w:val="00F32B9A"/>
    <w:rsid w:val="00F34F33"/>
    <w:rsid w:val="00F36680"/>
    <w:rsid w:val="00F43952"/>
    <w:rsid w:val="00F51E2B"/>
    <w:rsid w:val="00F52DD1"/>
    <w:rsid w:val="00F53249"/>
    <w:rsid w:val="00F54EBC"/>
    <w:rsid w:val="00F56245"/>
    <w:rsid w:val="00F563C4"/>
    <w:rsid w:val="00F63F1D"/>
    <w:rsid w:val="00F72043"/>
    <w:rsid w:val="00F72136"/>
    <w:rsid w:val="00F72C9B"/>
    <w:rsid w:val="00F74678"/>
    <w:rsid w:val="00F7671A"/>
    <w:rsid w:val="00F76CF1"/>
    <w:rsid w:val="00F77D86"/>
    <w:rsid w:val="00F80F1F"/>
    <w:rsid w:val="00F80F2F"/>
    <w:rsid w:val="00F85127"/>
    <w:rsid w:val="00F868C5"/>
    <w:rsid w:val="00F86BD2"/>
    <w:rsid w:val="00F949EB"/>
    <w:rsid w:val="00F95C63"/>
    <w:rsid w:val="00F962F0"/>
    <w:rsid w:val="00F97722"/>
    <w:rsid w:val="00FA17B9"/>
    <w:rsid w:val="00FA1B54"/>
    <w:rsid w:val="00FA72F5"/>
    <w:rsid w:val="00FAFABB"/>
    <w:rsid w:val="00FB2434"/>
    <w:rsid w:val="00FB2C2C"/>
    <w:rsid w:val="00FB3326"/>
    <w:rsid w:val="00FB33AA"/>
    <w:rsid w:val="00FB5F44"/>
    <w:rsid w:val="00FB615B"/>
    <w:rsid w:val="00FB7E55"/>
    <w:rsid w:val="00FC0009"/>
    <w:rsid w:val="00FC1F04"/>
    <w:rsid w:val="00FC3397"/>
    <w:rsid w:val="00FD17F9"/>
    <w:rsid w:val="00FD4EF7"/>
    <w:rsid w:val="00FD70C1"/>
    <w:rsid w:val="00FE0C89"/>
    <w:rsid w:val="00FE2F25"/>
    <w:rsid w:val="00FE3343"/>
    <w:rsid w:val="00FE43CE"/>
    <w:rsid w:val="00FF29AC"/>
    <w:rsid w:val="00FF2EAC"/>
    <w:rsid w:val="00FF3DDC"/>
    <w:rsid w:val="010AEA48"/>
    <w:rsid w:val="01123F5B"/>
    <w:rsid w:val="0118084D"/>
    <w:rsid w:val="0135935E"/>
    <w:rsid w:val="01514C95"/>
    <w:rsid w:val="017539A9"/>
    <w:rsid w:val="01816B6D"/>
    <w:rsid w:val="01840EEC"/>
    <w:rsid w:val="01949464"/>
    <w:rsid w:val="01E2FB06"/>
    <w:rsid w:val="01F8A291"/>
    <w:rsid w:val="021503CD"/>
    <w:rsid w:val="027FEACE"/>
    <w:rsid w:val="0288D582"/>
    <w:rsid w:val="02CBA781"/>
    <w:rsid w:val="02E3CC03"/>
    <w:rsid w:val="0310269B"/>
    <w:rsid w:val="03574572"/>
    <w:rsid w:val="0363268E"/>
    <w:rsid w:val="03AFC4B3"/>
    <w:rsid w:val="03CF3EAD"/>
    <w:rsid w:val="03E0D563"/>
    <w:rsid w:val="03E492DA"/>
    <w:rsid w:val="03F4DD47"/>
    <w:rsid w:val="0441FC25"/>
    <w:rsid w:val="049602DC"/>
    <w:rsid w:val="04AFA168"/>
    <w:rsid w:val="04FFFB7B"/>
    <w:rsid w:val="0514DD15"/>
    <w:rsid w:val="0528F45E"/>
    <w:rsid w:val="05349855"/>
    <w:rsid w:val="053EE3CD"/>
    <w:rsid w:val="0544AF9C"/>
    <w:rsid w:val="0545FDD0"/>
    <w:rsid w:val="058403B4"/>
    <w:rsid w:val="05991C49"/>
    <w:rsid w:val="05AE297D"/>
    <w:rsid w:val="05E3295B"/>
    <w:rsid w:val="05F47A8A"/>
    <w:rsid w:val="063E57B2"/>
    <w:rsid w:val="0660AF84"/>
    <w:rsid w:val="06649AE2"/>
    <w:rsid w:val="06695A97"/>
    <w:rsid w:val="06872D5C"/>
    <w:rsid w:val="068F98E3"/>
    <w:rsid w:val="06D3B9E9"/>
    <w:rsid w:val="06EFA25F"/>
    <w:rsid w:val="071604D5"/>
    <w:rsid w:val="07413E0D"/>
    <w:rsid w:val="07999CB4"/>
    <w:rsid w:val="07CBD122"/>
    <w:rsid w:val="07E609BD"/>
    <w:rsid w:val="086D564C"/>
    <w:rsid w:val="086F8A4A"/>
    <w:rsid w:val="087BC179"/>
    <w:rsid w:val="08907361"/>
    <w:rsid w:val="08AF70AA"/>
    <w:rsid w:val="08D9C5B4"/>
    <w:rsid w:val="094E197E"/>
    <w:rsid w:val="0967A183"/>
    <w:rsid w:val="0995CE3E"/>
    <w:rsid w:val="09B006EB"/>
    <w:rsid w:val="09B93270"/>
    <w:rsid w:val="0A098DA2"/>
    <w:rsid w:val="0A0D84EA"/>
    <w:rsid w:val="0A2786E6"/>
    <w:rsid w:val="0A5774D7"/>
    <w:rsid w:val="0AD6E4B3"/>
    <w:rsid w:val="0B2BB61D"/>
    <w:rsid w:val="0B77E6A1"/>
    <w:rsid w:val="0B948F5D"/>
    <w:rsid w:val="0BA49C6B"/>
    <w:rsid w:val="0BD89838"/>
    <w:rsid w:val="0BE83CCA"/>
    <w:rsid w:val="0BFC6D7E"/>
    <w:rsid w:val="0C31E4DC"/>
    <w:rsid w:val="0C35CB46"/>
    <w:rsid w:val="0C3D0128"/>
    <w:rsid w:val="0C41EADD"/>
    <w:rsid w:val="0C4A8F63"/>
    <w:rsid w:val="0C52B264"/>
    <w:rsid w:val="0C587E0C"/>
    <w:rsid w:val="0C678F20"/>
    <w:rsid w:val="0C9837BE"/>
    <w:rsid w:val="0CA84624"/>
    <w:rsid w:val="0CC20FA7"/>
    <w:rsid w:val="0CC6315F"/>
    <w:rsid w:val="0CD16A6C"/>
    <w:rsid w:val="0CE1AF48"/>
    <w:rsid w:val="0CF128F6"/>
    <w:rsid w:val="0CF39B1B"/>
    <w:rsid w:val="0CFD33C3"/>
    <w:rsid w:val="0D1E3034"/>
    <w:rsid w:val="0D23AC3F"/>
    <w:rsid w:val="0DC4A3FC"/>
    <w:rsid w:val="0DCD8764"/>
    <w:rsid w:val="0DD19BA7"/>
    <w:rsid w:val="0DF93522"/>
    <w:rsid w:val="0E11762B"/>
    <w:rsid w:val="0E1AB7A2"/>
    <w:rsid w:val="0E2AE288"/>
    <w:rsid w:val="0E96BC44"/>
    <w:rsid w:val="0EA05FAD"/>
    <w:rsid w:val="0EA0BD57"/>
    <w:rsid w:val="0EA41568"/>
    <w:rsid w:val="0EB007E4"/>
    <w:rsid w:val="0EB06BE4"/>
    <w:rsid w:val="0EB2A31B"/>
    <w:rsid w:val="0ECF089B"/>
    <w:rsid w:val="0EFAF809"/>
    <w:rsid w:val="0F084E10"/>
    <w:rsid w:val="0F0ACBAE"/>
    <w:rsid w:val="0F23BA2C"/>
    <w:rsid w:val="0F24BB48"/>
    <w:rsid w:val="0F332795"/>
    <w:rsid w:val="0F69C2B0"/>
    <w:rsid w:val="0F6E5010"/>
    <w:rsid w:val="0F912CC6"/>
    <w:rsid w:val="0F93B8D8"/>
    <w:rsid w:val="0FAAF2FD"/>
    <w:rsid w:val="0FFBB1C3"/>
    <w:rsid w:val="100522A7"/>
    <w:rsid w:val="1010F9EB"/>
    <w:rsid w:val="102E74AE"/>
    <w:rsid w:val="1031B577"/>
    <w:rsid w:val="107C5F15"/>
    <w:rsid w:val="10909E11"/>
    <w:rsid w:val="109350A3"/>
    <w:rsid w:val="10ACD854"/>
    <w:rsid w:val="10B261AC"/>
    <w:rsid w:val="10B60276"/>
    <w:rsid w:val="10BB68B7"/>
    <w:rsid w:val="10C226B0"/>
    <w:rsid w:val="111915C9"/>
    <w:rsid w:val="112A9723"/>
    <w:rsid w:val="11780331"/>
    <w:rsid w:val="11855D23"/>
    <w:rsid w:val="11D08040"/>
    <w:rsid w:val="1217419F"/>
    <w:rsid w:val="12322B57"/>
    <w:rsid w:val="1263297F"/>
    <w:rsid w:val="1274CD4C"/>
    <w:rsid w:val="12804863"/>
    <w:rsid w:val="12834874"/>
    <w:rsid w:val="12CA14E8"/>
    <w:rsid w:val="130FE90B"/>
    <w:rsid w:val="132AEB0F"/>
    <w:rsid w:val="1350EA07"/>
    <w:rsid w:val="13C315C5"/>
    <w:rsid w:val="13DE5892"/>
    <w:rsid w:val="13EDF98E"/>
    <w:rsid w:val="13F40C56"/>
    <w:rsid w:val="13FB56E3"/>
    <w:rsid w:val="147BE9A8"/>
    <w:rsid w:val="14858932"/>
    <w:rsid w:val="14872C14"/>
    <w:rsid w:val="148BA73F"/>
    <w:rsid w:val="14942226"/>
    <w:rsid w:val="14A852E7"/>
    <w:rsid w:val="14AAC768"/>
    <w:rsid w:val="1536FE95"/>
    <w:rsid w:val="156F7E65"/>
    <w:rsid w:val="157977DC"/>
    <w:rsid w:val="158C7D5E"/>
    <w:rsid w:val="15AC6E0E"/>
    <w:rsid w:val="15CA04E3"/>
    <w:rsid w:val="15CBFEF6"/>
    <w:rsid w:val="15FA254C"/>
    <w:rsid w:val="15FA9D95"/>
    <w:rsid w:val="1630D858"/>
    <w:rsid w:val="1633D062"/>
    <w:rsid w:val="1652CEC4"/>
    <w:rsid w:val="16B17DCD"/>
    <w:rsid w:val="16C0C0F8"/>
    <w:rsid w:val="16D190A2"/>
    <w:rsid w:val="16F2E018"/>
    <w:rsid w:val="1714D687"/>
    <w:rsid w:val="1716445C"/>
    <w:rsid w:val="171F1A61"/>
    <w:rsid w:val="172F34D8"/>
    <w:rsid w:val="17435B4A"/>
    <w:rsid w:val="174917D9"/>
    <w:rsid w:val="176A943C"/>
    <w:rsid w:val="17737226"/>
    <w:rsid w:val="1775F535"/>
    <w:rsid w:val="177FA494"/>
    <w:rsid w:val="178BEE6B"/>
    <w:rsid w:val="179D4227"/>
    <w:rsid w:val="17B1B621"/>
    <w:rsid w:val="17DFE195"/>
    <w:rsid w:val="182F8A64"/>
    <w:rsid w:val="183ED367"/>
    <w:rsid w:val="18CCA1BA"/>
    <w:rsid w:val="194A8692"/>
    <w:rsid w:val="1972EF78"/>
    <w:rsid w:val="199E0324"/>
    <w:rsid w:val="19C02B8B"/>
    <w:rsid w:val="19D35696"/>
    <w:rsid w:val="19D911AD"/>
    <w:rsid w:val="1A3EB5E4"/>
    <w:rsid w:val="1A4BD940"/>
    <w:rsid w:val="1A4D099F"/>
    <w:rsid w:val="1ABAAA16"/>
    <w:rsid w:val="1AC6E732"/>
    <w:rsid w:val="1AF06F18"/>
    <w:rsid w:val="1AF0B86F"/>
    <w:rsid w:val="1AF78645"/>
    <w:rsid w:val="1B4D5FC5"/>
    <w:rsid w:val="1B78B520"/>
    <w:rsid w:val="1BFD0B88"/>
    <w:rsid w:val="1C2AADC4"/>
    <w:rsid w:val="1C47C4C6"/>
    <w:rsid w:val="1C552030"/>
    <w:rsid w:val="1CCDBFC2"/>
    <w:rsid w:val="1CF50622"/>
    <w:rsid w:val="1D0275D7"/>
    <w:rsid w:val="1D0AF758"/>
    <w:rsid w:val="1D40CC1A"/>
    <w:rsid w:val="1D4B6652"/>
    <w:rsid w:val="1D5758CF"/>
    <w:rsid w:val="1DB56884"/>
    <w:rsid w:val="1DC03373"/>
    <w:rsid w:val="1DF8ED4C"/>
    <w:rsid w:val="1DFB47F2"/>
    <w:rsid w:val="1E27624B"/>
    <w:rsid w:val="1E33B9CD"/>
    <w:rsid w:val="1E3ACCA7"/>
    <w:rsid w:val="1EBA9DED"/>
    <w:rsid w:val="1EBB10DB"/>
    <w:rsid w:val="1ED336C8"/>
    <w:rsid w:val="1F02D687"/>
    <w:rsid w:val="1F052AC1"/>
    <w:rsid w:val="1F3C6408"/>
    <w:rsid w:val="1F5138E5"/>
    <w:rsid w:val="1FA459D2"/>
    <w:rsid w:val="1FD93D21"/>
    <w:rsid w:val="1FEC7AE1"/>
    <w:rsid w:val="1FF04DB3"/>
    <w:rsid w:val="200FAA4C"/>
    <w:rsid w:val="201BA45A"/>
    <w:rsid w:val="201D285A"/>
    <w:rsid w:val="2035D312"/>
    <w:rsid w:val="203D2F26"/>
    <w:rsid w:val="2052AF94"/>
    <w:rsid w:val="2064931D"/>
    <w:rsid w:val="209FD708"/>
    <w:rsid w:val="20A350ED"/>
    <w:rsid w:val="20AC7105"/>
    <w:rsid w:val="20BFE079"/>
    <w:rsid w:val="20D7B39F"/>
    <w:rsid w:val="20EEE981"/>
    <w:rsid w:val="20F7D435"/>
    <w:rsid w:val="210D5E7D"/>
    <w:rsid w:val="212B386A"/>
    <w:rsid w:val="212BDD7E"/>
    <w:rsid w:val="213015CA"/>
    <w:rsid w:val="21569EB8"/>
    <w:rsid w:val="21B774BB"/>
    <w:rsid w:val="21C41EAF"/>
    <w:rsid w:val="2247D58B"/>
    <w:rsid w:val="2293F676"/>
    <w:rsid w:val="22946B5C"/>
    <w:rsid w:val="22C5DFE9"/>
    <w:rsid w:val="22D978A0"/>
    <w:rsid w:val="22E81030"/>
    <w:rsid w:val="230C6235"/>
    <w:rsid w:val="23281E09"/>
    <w:rsid w:val="235C0FEA"/>
    <w:rsid w:val="236651A6"/>
    <w:rsid w:val="237D86D5"/>
    <w:rsid w:val="23B824A7"/>
    <w:rsid w:val="23DFCEA8"/>
    <w:rsid w:val="23E6057C"/>
    <w:rsid w:val="23F84B99"/>
    <w:rsid w:val="240C66D6"/>
    <w:rsid w:val="240E5F9E"/>
    <w:rsid w:val="24180217"/>
    <w:rsid w:val="24335B40"/>
    <w:rsid w:val="24725EF9"/>
    <w:rsid w:val="2472D0AE"/>
    <w:rsid w:val="2477B4A0"/>
    <w:rsid w:val="24B20BB8"/>
    <w:rsid w:val="24BCF942"/>
    <w:rsid w:val="24E00C1F"/>
    <w:rsid w:val="24FC5CA3"/>
    <w:rsid w:val="2520FDA9"/>
    <w:rsid w:val="25784177"/>
    <w:rsid w:val="25ACF1E8"/>
    <w:rsid w:val="25AD88E2"/>
    <w:rsid w:val="25D3ECA2"/>
    <w:rsid w:val="25D7D002"/>
    <w:rsid w:val="25E225BC"/>
    <w:rsid w:val="26138501"/>
    <w:rsid w:val="2660F1E4"/>
    <w:rsid w:val="267112E0"/>
    <w:rsid w:val="26765690"/>
    <w:rsid w:val="267E0DF4"/>
    <w:rsid w:val="269ABF93"/>
    <w:rsid w:val="269DF268"/>
    <w:rsid w:val="26B0B82F"/>
    <w:rsid w:val="26BBC1D6"/>
    <w:rsid w:val="26E63211"/>
    <w:rsid w:val="26EDBAF0"/>
    <w:rsid w:val="26FAFDD5"/>
    <w:rsid w:val="26FF2FC6"/>
    <w:rsid w:val="270AF2E1"/>
    <w:rsid w:val="272BE72C"/>
    <w:rsid w:val="272FBE46"/>
    <w:rsid w:val="2750B419"/>
    <w:rsid w:val="277D7DBE"/>
    <w:rsid w:val="278D2608"/>
    <w:rsid w:val="27B72E7E"/>
    <w:rsid w:val="27CF87FE"/>
    <w:rsid w:val="27DEAF0A"/>
    <w:rsid w:val="27F605C2"/>
    <w:rsid w:val="27F7E73D"/>
    <w:rsid w:val="2809D9DD"/>
    <w:rsid w:val="283A438E"/>
    <w:rsid w:val="2841EB8E"/>
    <w:rsid w:val="287EAE19"/>
    <w:rsid w:val="291E3D33"/>
    <w:rsid w:val="29393A5B"/>
    <w:rsid w:val="297225A6"/>
    <w:rsid w:val="297BA3B9"/>
    <w:rsid w:val="297F31C4"/>
    <w:rsid w:val="299B3EF7"/>
    <w:rsid w:val="299F596D"/>
    <w:rsid w:val="29B92FDA"/>
    <w:rsid w:val="29D4CD30"/>
    <w:rsid w:val="2A037DF8"/>
    <w:rsid w:val="2A2175F8"/>
    <w:rsid w:val="2A24336A"/>
    <w:rsid w:val="2A28CFFB"/>
    <w:rsid w:val="2A524CF1"/>
    <w:rsid w:val="2A6C9892"/>
    <w:rsid w:val="2A7EA1F8"/>
    <w:rsid w:val="2A9EEA10"/>
    <w:rsid w:val="2AB507A2"/>
    <w:rsid w:val="2AB954AD"/>
    <w:rsid w:val="2ACD4685"/>
    <w:rsid w:val="2AD365C3"/>
    <w:rsid w:val="2B1A0791"/>
    <w:rsid w:val="2B413AF8"/>
    <w:rsid w:val="2B53101B"/>
    <w:rsid w:val="2B5D1611"/>
    <w:rsid w:val="2B9F187D"/>
    <w:rsid w:val="2BA32765"/>
    <w:rsid w:val="2BBC907C"/>
    <w:rsid w:val="2BC12C13"/>
    <w:rsid w:val="2C1D2F8B"/>
    <w:rsid w:val="2C51C6F3"/>
    <w:rsid w:val="2C56866A"/>
    <w:rsid w:val="2C7CD966"/>
    <w:rsid w:val="2C8AD751"/>
    <w:rsid w:val="2CA3F540"/>
    <w:rsid w:val="2CC1761A"/>
    <w:rsid w:val="2CCA3F77"/>
    <w:rsid w:val="2CEEE07C"/>
    <w:rsid w:val="2CFE1701"/>
    <w:rsid w:val="2D2908A8"/>
    <w:rsid w:val="2D5E4F7B"/>
    <w:rsid w:val="2D64A5AE"/>
    <w:rsid w:val="2DCBFDD0"/>
    <w:rsid w:val="2DCD0C5B"/>
    <w:rsid w:val="2DE4779E"/>
    <w:rsid w:val="2E0018E2"/>
    <w:rsid w:val="2E4A24E8"/>
    <w:rsid w:val="2E9E9CD9"/>
    <w:rsid w:val="2EBE9CFF"/>
    <w:rsid w:val="2EE0CEC6"/>
    <w:rsid w:val="2F53E3C6"/>
    <w:rsid w:val="2F6B8913"/>
    <w:rsid w:val="2F6E8638"/>
    <w:rsid w:val="2F94CA19"/>
    <w:rsid w:val="2FA0B7A8"/>
    <w:rsid w:val="2FC62D46"/>
    <w:rsid w:val="2FC68D9A"/>
    <w:rsid w:val="2FE28769"/>
    <w:rsid w:val="2FFC1EF5"/>
    <w:rsid w:val="303D8EDD"/>
    <w:rsid w:val="3087CB45"/>
    <w:rsid w:val="30A56D88"/>
    <w:rsid w:val="30A72D86"/>
    <w:rsid w:val="30F4CFA2"/>
    <w:rsid w:val="311FEB11"/>
    <w:rsid w:val="3143AC55"/>
    <w:rsid w:val="3162FF50"/>
    <w:rsid w:val="317A8584"/>
    <w:rsid w:val="3192D68C"/>
    <w:rsid w:val="31B47028"/>
    <w:rsid w:val="31C1AE40"/>
    <w:rsid w:val="31E0A50F"/>
    <w:rsid w:val="3222609C"/>
    <w:rsid w:val="324041CA"/>
    <w:rsid w:val="328D2A64"/>
    <w:rsid w:val="329A9841"/>
    <w:rsid w:val="32B31BE4"/>
    <w:rsid w:val="32BF300D"/>
    <w:rsid w:val="32D4ECC8"/>
    <w:rsid w:val="32E52051"/>
    <w:rsid w:val="33280C7E"/>
    <w:rsid w:val="337EAABE"/>
    <w:rsid w:val="33837CC9"/>
    <w:rsid w:val="33A53D2C"/>
    <w:rsid w:val="33EC14E9"/>
    <w:rsid w:val="3445877C"/>
    <w:rsid w:val="3449413F"/>
    <w:rsid w:val="344A268E"/>
    <w:rsid w:val="34510DA2"/>
    <w:rsid w:val="3461E847"/>
    <w:rsid w:val="34644CFE"/>
    <w:rsid w:val="3471640E"/>
    <w:rsid w:val="34B19737"/>
    <w:rsid w:val="34BED8A3"/>
    <w:rsid w:val="34C1331E"/>
    <w:rsid w:val="34EDCC51"/>
    <w:rsid w:val="351B53DA"/>
    <w:rsid w:val="351E7B57"/>
    <w:rsid w:val="35892A14"/>
    <w:rsid w:val="35D224DB"/>
    <w:rsid w:val="35E063C7"/>
    <w:rsid w:val="360140F7"/>
    <w:rsid w:val="36189127"/>
    <w:rsid w:val="36544CE3"/>
    <w:rsid w:val="365A2A59"/>
    <w:rsid w:val="3661DA19"/>
    <w:rsid w:val="3664B418"/>
    <w:rsid w:val="369DEEC0"/>
    <w:rsid w:val="369F3F77"/>
    <w:rsid w:val="36CFBDFB"/>
    <w:rsid w:val="36E595A7"/>
    <w:rsid w:val="370015AF"/>
    <w:rsid w:val="3707433F"/>
    <w:rsid w:val="370D49B0"/>
    <w:rsid w:val="37468813"/>
    <w:rsid w:val="37854D9D"/>
    <w:rsid w:val="37CE6203"/>
    <w:rsid w:val="37DA9396"/>
    <w:rsid w:val="37FC349D"/>
    <w:rsid w:val="3803020A"/>
    <w:rsid w:val="382DA91E"/>
    <w:rsid w:val="3841F030"/>
    <w:rsid w:val="3880114E"/>
    <w:rsid w:val="38EF5973"/>
    <w:rsid w:val="3906C71D"/>
    <w:rsid w:val="390CF771"/>
    <w:rsid w:val="393D46F0"/>
    <w:rsid w:val="396AAF3F"/>
    <w:rsid w:val="3985085A"/>
    <w:rsid w:val="3990F58D"/>
    <w:rsid w:val="39B82280"/>
    <w:rsid w:val="39DD3C4F"/>
    <w:rsid w:val="39F471FE"/>
    <w:rsid w:val="3A0634E9"/>
    <w:rsid w:val="3A11872A"/>
    <w:rsid w:val="3A3B1486"/>
    <w:rsid w:val="3A4B908B"/>
    <w:rsid w:val="3A71C7E0"/>
    <w:rsid w:val="3AD79CF6"/>
    <w:rsid w:val="3ADF79E7"/>
    <w:rsid w:val="3B04BDAF"/>
    <w:rsid w:val="3B20D8BB"/>
    <w:rsid w:val="3B77FFE2"/>
    <w:rsid w:val="3BA36E74"/>
    <w:rsid w:val="3BA4BCDD"/>
    <w:rsid w:val="3BA4F8C9"/>
    <w:rsid w:val="3BA6AA0A"/>
    <w:rsid w:val="3BDDD838"/>
    <w:rsid w:val="3BF1B8C9"/>
    <w:rsid w:val="3C117D3C"/>
    <w:rsid w:val="3C45837C"/>
    <w:rsid w:val="3C83083F"/>
    <w:rsid w:val="3C89936C"/>
    <w:rsid w:val="3CBCA91C"/>
    <w:rsid w:val="3CC6BEDE"/>
    <w:rsid w:val="3CD76F4C"/>
    <w:rsid w:val="3D07A2D6"/>
    <w:rsid w:val="3D0CEB0E"/>
    <w:rsid w:val="3D13D043"/>
    <w:rsid w:val="3D2B453C"/>
    <w:rsid w:val="3D4CAB84"/>
    <w:rsid w:val="3D6BDC6B"/>
    <w:rsid w:val="3D6E93E5"/>
    <w:rsid w:val="3DBE33D5"/>
    <w:rsid w:val="3DF32CFA"/>
    <w:rsid w:val="3E395D72"/>
    <w:rsid w:val="3E3B57B5"/>
    <w:rsid w:val="3E860668"/>
    <w:rsid w:val="3EAFA0A4"/>
    <w:rsid w:val="3EE04892"/>
    <w:rsid w:val="3F393DDC"/>
    <w:rsid w:val="3F3EC15F"/>
    <w:rsid w:val="3F453903"/>
    <w:rsid w:val="3F7A5AF4"/>
    <w:rsid w:val="3FAF9F59"/>
    <w:rsid w:val="3FD993CE"/>
    <w:rsid w:val="3FEBE7A5"/>
    <w:rsid w:val="40056260"/>
    <w:rsid w:val="401F2897"/>
    <w:rsid w:val="40A6B8D3"/>
    <w:rsid w:val="40AA7ECC"/>
    <w:rsid w:val="40AD7340"/>
    <w:rsid w:val="40C6AEDC"/>
    <w:rsid w:val="40D9686E"/>
    <w:rsid w:val="40DBA39D"/>
    <w:rsid w:val="40FDFD2A"/>
    <w:rsid w:val="41316BA4"/>
    <w:rsid w:val="413A3977"/>
    <w:rsid w:val="4156A8F1"/>
    <w:rsid w:val="415A7CC7"/>
    <w:rsid w:val="4186AE9D"/>
    <w:rsid w:val="41904323"/>
    <w:rsid w:val="41DA07BF"/>
    <w:rsid w:val="41E36E86"/>
    <w:rsid w:val="41F7CD7D"/>
    <w:rsid w:val="426BB6D8"/>
    <w:rsid w:val="4291D4E8"/>
    <w:rsid w:val="429F838D"/>
    <w:rsid w:val="42AA0A32"/>
    <w:rsid w:val="42B4860E"/>
    <w:rsid w:val="42C0A1C4"/>
    <w:rsid w:val="42EE8DD1"/>
    <w:rsid w:val="42F1FFFC"/>
    <w:rsid w:val="433727EF"/>
    <w:rsid w:val="4342F339"/>
    <w:rsid w:val="437D2F6F"/>
    <w:rsid w:val="4399A64D"/>
    <w:rsid w:val="43CFFEA3"/>
    <w:rsid w:val="4413445F"/>
    <w:rsid w:val="446492FB"/>
    <w:rsid w:val="4469718C"/>
    <w:rsid w:val="4475DD81"/>
    <w:rsid w:val="449055BE"/>
    <w:rsid w:val="44A115D5"/>
    <w:rsid w:val="4534B2A4"/>
    <w:rsid w:val="4596571D"/>
    <w:rsid w:val="45D2CA74"/>
    <w:rsid w:val="45E639DD"/>
    <w:rsid w:val="4613E600"/>
    <w:rsid w:val="466AE197"/>
    <w:rsid w:val="466FDA51"/>
    <w:rsid w:val="46F6648E"/>
    <w:rsid w:val="46FFAF86"/>
    <w:rsid w:val="470A1AB4"/>
    <w:rsid w:val="4721F891"/>
    <w:rsid w:val="472722B4"/>
    <w:rsid w:val="472A8EEF"/>
    <w:rsid w:val="475EA044"/>
    <w:rsid w:val="47649F6E"/>
    <w:rsid w:val="4770A6B0"/>
    <w:rsid w:val="47822D0E"/>
    <w:rsid w:val="478A150C"/>
    <w:rsid w:val="478C068C"/>
    <w:rsid w:val="47C50C78"/>
    <w:rsid w:val="47F5F021"/>
    <w:rsid w:val="481085C0"/>
    <w:rsid w:val="4836BA8E"/>
    <w:rsid w:val="4844B861"/>
    <w:rsid w:val="48E01524"/>
    <w:rsid w:val="490CE8C7"/>
    <w:rsid w:val="493F8422"/>
    <w:rsid w:val="49769E2B"/>
    <w:rsid w:val="499732B9"/>
    <w:rsid w:val="49A4C45F"/>
    <w:rsid w:val="49A9F715"/>
    <w:rsid w:val="49ADA8AE"/>
    <w:rsid w:val="49C818A3"/>
    <w:rsid w:val="49CBCC67"/>
    <w:rsid w:val="49DE328D"/>
    <w:rsid w:val="49E17C6B"/>
    <w:rsid w:val="4A0C9011"/>
    <w:rsid w:val="4A12E2B0"/>
    <w:rsid w:val="4A62F0C2"/>
    <w:rsid w:val="4AA8B928"/>
    <w:rsid w:val="4AB277C2"/>
    <w:rsid w:val="4AB63824"/>
    <w:rsid w:val="4ABEC733"/>
    <w:rsid w:val="4AE51F05"/>
    <w:rsid w:val="4AE7F8F7"/>
    <w:rsid w:val="4AF2932C"/>
    <w:rsid w:val="4B08DAC4"/>
    <w:rsid w:val="4B333E7E"/>
    <w:rsid w:val="4B7A2202"/>
    <w:rsid w:val="4C1BA79A"/>
    <w:rsid w:val="4C31A04D"/>
    <w:rsid w:val="4C6AF040"/>
    <w:rsid w:val="4C9754CA"/>
    <w:rsid w:val="4C9C3C77"/>
    <w:rsid w:val="4CE07BE8"/>
    <w:rsid w:val="4D0ABDA1"/>
    <w:rsid w:val="4D17BCD4"/>
    <w:rsid w:val="4D2DB12A"/>
    <w:rsid w:val="4D406BD8"/>
    <w:rsid w:val="4D65A612"/>
    <w:rsid w:val="4D7C7E67"/>
    <w:rsid w:val="4DAD3341"/>
    <w:rsid w:val="4DB401FC"/>
    <w:rsid w:val="4DBBF097"/>
    <w:rsid w:val="4DF24F26"/>
    <w:rsid w:val="4DF75FD1"/>
    <w:rsid w:val="4DFBE306"/>
    <w:rsid w:val="4E1C039C"/>
    <w:rsid w:val="4E36B8D5"/>
    <w:rsid w:val="4E449EEF"/>
    <w:rsid w:val="4EEE0D20"/>
    <w:rsid w:val="4F06DF4B"/>
    <w:rsid w:val="4F0C260B"/>
    <w:rsid w:val="4F10127D"/>
    <w:rsid w:val="4F135264"/>
    <w:rsid w:val="4F184EC8"/>
    <w:rsid w:val="4F2388CD"/>
    <w:rsid w:val="4F36B07D"/>
    <w:rsid w:val="4F731D9E"/>
    <w:rsid w:val="4FFA3E86"/>
    <w:rsid w:val="50978B2C"/>
    <w:rsid w:val="50B31C60"/>
    <w:rsid w:val="50BADE99"/>
    <w:rsid w:val="50C5393D"/>
    <w:rsid w:val="50D8E9F1"/>
    <w:rsid w:val="50F97ABF"/>
    <w:rsid w:val="5117CEF5"/>
    <w:rsid w:val="51358F66"/>
    <w:rsid w:val="518957A5"/>
    <w:rsid w:val="51976C5D"/>
    <w:rsid w:val="51A3ECF6"/>
    <w:rsid w:val="51E34F2B"/>
    <w:rsid w:val="51FAEBD2"/>
    <w:rsid w:val="51FF5A4A"/>
    <w:rsid w:val="52743D64"/>
    <w:rsid w:val="52A410EF"/>
    <w:rsid w:val="52A6F8B8"/>
    <w:rsid w:val="52DA3E91"/>
    <w:rsid w:val="53045814"/>
    <w:rsid w:val="53131C28"/>
    <w:rsid w:val="533162A2"/>
    <w:rsid w:val="536D849B"/>
    <w:rsid w:val="536F3654"/>
    <w:rsid w:val="538BAE92"/>
    <w:rsid w:val="539B2AAB"/>
    <w:rsid w:val="53B0A97B"/>
    <w:rsid w:val="53BE1EB0"/>
    <w:rsid w:val="53C74183"/>
    <w:rsid w:val="53CBB5AF"/>
    <w:rsid w:val="53D8DCA8"/>
    <w:rsid w:val="53EB59E9"/>
    <w:rsid w:val="53F02127"/>
    <w:rsid w:val="5413C9A5"/>
    <w:rsid w:val="54311B81"/>
    <w:rsid w:val="54810364"/>
    <w:rsid w:val="549133DE"/>
    <w:rsid w:val="54958760"/>
    <w:rsid w:val="54A602DA"/>
    <w:rsid w:val="54B06A47"/>
    <w:rsid w:val="54FF6AAB"/>
    <w:rsid w:val="55067DBB"/>
    <w:rsid w:val="5514CB84"/>
    <w:rsid w:val="5555F019"/>
    <w:rsid w:val="555EA64F"/>
    <w:rsid w:val="556EABD3"/>
    <w:rsid w:val="557FE581"/>
    <w:rsid w:val="55A48EAF"/>
    <w:rsid w:val="55A7FF24"/>
    <w:rsid w:val="56694047"/>
    <w:rsid w:val="56934767"/>
    <w:rsid w:val="56A538E7"/>
    <w:rsid w:val="56AD5E2E"/>
    <w:rsid w:val="56B5B190"/>
    <w:rsid w:val="56C9FF42"/>
    <w:rsid w:val="56DE8E58"/>
    <w:rsid w:val="56F9EBF3"/>
    <w:rsid w:val="5707CD93"/>
    <w:rsid w:val="5726FF9D"/>
    <w:rsid w:val="5729CA92"/>
    <w:rsid w:val="5751E948"/>
    <w:rsid w:val="5755B863"/>
    <w:rsid w:val="575F994C"/>
    <w:rsid w:val="577F287B"/>
    <w:rsid w:val="57A9CC3B"/>
    <w:rsid w:val="57BA85A7"/>
    <w:rsid w:val="57CD9AFF"/>
    <w:rsid w:val="57E42C8C"/>
    <w:rsid w:val="57F85DC5"/>
    <w:rsid w:val="57FBEF0D"/>
    <w:rsid w:val="584273DC"/>
    <w:rsid w:val="585501D5"/>
    <w:rsid w:val="589757A2"/>
    <w:rsid w:val="58F57797"/>
    <w:rsid w:val="58F866BA"/>
    <w:rsid w:val="5915967F"/>
    <w:rsid w:val="592316E9"/>
    <w:rsid w:val="595D92E6"/>
    <w:rsid w:val="595EB643"/>
    <w:rsid w:val="5972FBA2"/>
    <w:rsid w:val="59AE19F1"/>
    <w:rsid w:val="59B8F8D5"/>
    <w:rsid w:val="59C7F7E2"/>
    <w:rsid w:val="59E1780C"/>
    <w:rsid w:val="59F12A12"/>
    <w:rsid w:val="59F1DDF6"/>
    <w:rsid w:val="5A04D37B"/>
    <w:rsid w:val="5A1188EE"/>
    <w:rsid w:val="5A213589"/>
    <w:rsid w:val="5A66606C"/>
    <w:rsid w:val="5A676609"/>
    <w:rsid w:val="5A786895"/>
    <w:rsid w:val="5A8D3052"/>
    <w:rsid w:val="5A8E880D"/>
    <w:rsid w:val="5A9DAC4B"/>
    <w:rsid w:val="5AB6C93D"/>
    <w:rsid w:val="5AE8A1ED"/>
    <w:rsid w:val="5AF70855"/>
    <w:rsid w:val="5AFA913C"/>
    <w:rsid w:val="5B042EB6"/>
    <w:rsid w:val="5B8FBBF3"/>
    <w:rsid w:val="5BA29303"/>
    <w:rsid w:val="5BBFBE15"/>
    <w:rsid w:val="5BD0349F"/>
    <w:rsid w:val="5BD57F51"/>
    <w:rsid w:val="5BF59E9E"/>
    <w:rsid w:val="5C145B34"/>
    <w:rsid w:val="5C2B4797"/>
    <w:rsid w:val="5C369F95"/>
    <w:rsid w:val="5C4640B6"/>
    <w:rsid w:val="5C56095A"/>
    <w:rsid w:val="5C7251AB"/>
    <w:rsid w:val="5C78AD89"/>
    <w:rsid w:val="5C7EF5F2"/>
    <w:rsid w:val="5CCA5032"/>
    <w:rsid w:val="5CD15647"/>
    <w:rsid w:val="5D35519D"/>
    <w:rsid w:val="5D530B88"/>
    <w:rsid w:val="5D699C88"/>
    <w:rsid w:val="5D7BDA0E"/>
    <w:rsid w:val="5D7EB4D2"/>
    <w:rsid w:val="5D87B0CD"/>
    <w:rsid w:val="5D94B556"/>
    <w:rsid w:val="5DBA1FA4"/>
    <w:rsid w:val="5DCA04BE"/>
    <w:rsid w:val="5E254C97"/>
    <w:rsid w:val="5E3035B9"/>
    <w:rsid w:val="5E4EF841"/>
    <w:rsid w:val="5ECE65BD"/>
    <w:rsid w:val="5EF35AA6"/>
    <w:rsid w:val="5EF7ACA2"/>
    <w:rsid w:val="5F065F66"/>
    <w:rsid w:val="5F1D7F4C"/>
    <w:rsid w:val="5F3085B7"/>
    <w:rsid w:val="5F376AD3"/>
    <w:rsid w:val="5F3A8FC6"/>
    <w:rsid w:val="5F3F1D4E"/>
    <w:rsid w:val="5F5C2A56"/>
    <w:rsid w:val="5F71FCB8"/>
    <w:rsid w:val="5F7AF121"/>
    <w:rsid w:val="5FBA2A9C"/>
    <w:rsid w:val="5FCA768A"/>
    <w:rsid w:val="5FDB84B7"/>
    <w:rsid w:val="5FDBA85E"/>
    <w:rsid w:val="5FEAC8A2"/>
    <w:rsid w:val="5FEFF86C"/>
    <w:rsid w:val="600809AC"/>
    <w:rsid w:val="60145D8E"/>
    <w:rsid w:val="6019F373"/>
    <w:rsid w:val="6027E85B"/>
    <w:rsid w:val="60AA45C1"/>
    <w:rsid w:val="611685CC"/>
    <w:rsid w:val="618EAFA6"/>
    <w:rsid w:val="61C97BC5"/>
    <w:rsid w:val="62475707"/>
    <w:rsid w:val="6266580A"/>
    <w:rsid w:val="628D90C7"/>
    <w:rsid w:val="628F6B3F"/>
    <w:rsid w:val="62B780C1"/>
    <w:rsid w:val="62D25FA9"/>
    <w:rsid w:val="630844E8"/>
    <w:rsid w:val="639429BD"/>
    <w:rsid w:val="63A72264"/>
    <w:rsid w:val="63DDF5EE"/>
    <w:rsid w:val="63F87D7F"/>
    <w:rsid w:val="63FFA0BC"/>
    <w:rsid w:val="6420FAB7"/>
    <w:rsid w:val="644197BB"/>
    <w:rsid w:val="645BAE1C"/>
    <w:rsid w:val="646AEB46"/>
    <w:rsid w:val="647053B2"/>
    <w:rsid w:val="648CC9FE"/>
    <w:rsid w:val="64BFC0ED"/>
    <w:rsid w:val="64C1C6D0"/>
    <w:rsid w:val="64E6295A"/>
    <w:rsid w:val="64F54106"/>
    <w:rsid w:val="651D241B"/>
    <w:rsid w:val="6525AAF3"/>
    <w:rsid w:val="6566BF20"/>
    <w:rsid w:val="658A33D2"/>
    <w:rsid w:val="658E78DD"/>
    <w:rsid w:val="65953675"/>
    <w:rsid w:val="65C1BB16"/>
    <w:rsid w:val="65D68AB1"/>
    <w:rsid w:val="6646AF8C"/>
    <w:rsid w:val="668BA1EC"/>
    <w:rsid w:val="668CEDF4"/>
    <w:rsid w:val="66B5C230"/>
    <w:rsid w:val="66C21A4C"/>
    <w:rsid w:val="66C6C173"/>
    <w:rsid w:val="66DBB879"/>
    <w:rsid w:val="66F3133A"/>
    <w:rsid w:val="67022EB2"/>
    <w:rsid w:val="672F7085"/>
    <w:rsid w:val="672FB6A5"/>
    <w:rsid w:val="6759AE17"/>
    <w:rsid w:val="67CD6F91"/>
    <w:rsid w:val="67D7957B"/>
    <w:rsid w:val="6879C059"/>
    <w:rsid w:val="687DA08E"/>
    <w:rsid w:val="6881148F"/>
    <w:rsid w:val="68A3CA45"/>
    <w:rsid w:val="68A5AFE3"/>
    <w:rsid w:val="68D41ECC"/>
    <w:rsid w:val="68DB994C"/>
    <w:rsid w:val="68EC960A"/>
    <w:rsid w:val="690B5377"/>
    <w:rsid w:val="691A9436"/>
    <w:rsid w:val="69512090"/>
    <w:rsid w:val="6971CF88"/>
    <w:rsid w:val="6973DCDF"/>
    <w:rsid w:val="698FC160"/>
    <w:rsid w:val="69B4AC91"/>
    <w:rsid w:val="69CB14FA"/>
    <w:rsid w:val="69E486E2"/>
    <w:rsid w:val="69E9DE1F"/>
    <w:rsid w:val="69F2B3F1"/>
    <w:rsid w:val="69F6E3E0"/>
    <w:rsid w:val="6A035EF9"/>
    <w:rsid w:val="6A102206"/>
    <w:rsid w:val="6A423262"/>
    <w:rsid w:val="6A5B3615"/>
    <w:rsid w:val="6A7769AD"/>
    <w:rsid w:val="6A8E532E"/>
    <w:rsid w:val="6AB4BBE2"/>
    <w:rsid w:val="6ACD9809"/>
    <w:rsid w:val="6ADC6AAB"/>
    <w:rsid w:val="6B25229E"/>
    <w:rsid w:val="6BBA4B24"/>
    <w:rsid w:val="6BC44DE0"/>
    <w:rsid w:val="6BED510F"/>
    <w:rsid w:val="6C027A33"/>
    <w:rsid w:val="6C20F84B"/>
    <w:rsid w:val="6C29571E"/>
    <w:rsid w:val="6C2CA3D8"/>
    <w:rsid w:val="6C3E6C45"/>
    <w:rsid w:val="6C3E7F46"/>
    <w:rsid w:val="6C45CC35"/>
    <w:rsid w:val="6C4C7437"/>
    <w:rsid w:val="6C50873E"/>
    <w:rsid w:val="6C56F62E"/>
    <w:rsid w:val="6C6BAB5D"/>
    <w:rsid w:val="6C6F3196"/>
    <w:rsid w:val="6C8B859F"/>
    <w:rsid w:val="6C952E1C"/>
    <w:rsid w:val="6CA525BC"/>
    <w:rsid w:val="6CF6F997"/>
    <w:rsid w:val="6D0FB7C1"/>
    <w:rsid w:val="6D108D59"/>
    <w:rsid w:val="6D388277"/>
    <w:rsid w:val="6D5AE07E"/>
    <w:rsid w:val="6D6A7B2B"/>
    <w:rsid w:val="6DC1C0E4"/>
    <w:rsid w:val="6DF16C66"/>
    <w:rsid w:val="6DF78C81"/>
    <w:rsid w:val="6E082FD8"/>
    <w:rsid w:val="6E22886A"/>
    <w:rsid w:val="6E5F7C9F"/>
    <w:rsid w:val="6E6C883C"/>
    <w:rsid w:val="6E7737D4"/>
    <w:rsid w:val="6E90CFE5"/>
    <w:rsid w:val="6EA6BA8C"/>
    <w:rsid w:val="6EAD1307"/>
    <w:rsid w:val="6EE3573F"/>
    <w:rsid w:val="6EF6B0DF"/>
    <w:rsid w:val="6EF834DF"/>
    <w:rsid w:val="6F3256D7"/>
    <w:rsid w:val="6F3BB98C"/>
    <w:rsid w:val="6F408437"/>
    <w:rsid w:val="6F842324"/>
    <w:rsid w:val="6F92E245"/>
    <w:rsid w:val="6FB069BD"/>
    <w:rsid w:val="6FF165EC"/>
    <w:rsid w:val="7040294F"/>
    <w:rsid w:val="70628B87"/>
    <w:rsid w:val="70740E35"/>
    <w:rsid w:val="70EAD8CA"/>
    <w:rsid w:val="710FD1B6"/>
    <w:rsid w:val="712B87A4"/>
    <w:rsid w:val="713B4C03"/>
    <w:rsid w:val="718A7091"/>
    <w:rsid w:val="71D5CA24"/>
    <w:rsid w:val="71E040E5"/>
    <w:rsid w:val="71F4BDFA"/>
    <w:rsid w:val="720BBB60"/>
    <w:rsid w:val="72136D1C"/>
    <w:rsid w:val="7218F1BE"/>
    <w:rsid w:val="72300CD5"/>
    <w:rsid w:val="723A0033"/>
    <w:rsid w:val="72564AF2"/>
    <w:rsid w:val="726DE9E1"/>
    <w:rsid w:val="728715C1"/>
    <w:rsid w:val="728CDF2A"/>
    <w:rsid w:val="72DFD095"/>
    <w:rsid w:val="72EC274E"/>
    <w:rsid w:val="72ECEEC7"/>
    <w:rsid w:val="731384E4"/>
    <w:rsid w:val="73784D18"/>
    <w:rsid w:val="73EFF453"/>
    <w:rsid w:val="73F578C8"/>
    <w:rsid w:val="73FF009A"/>
    <w:rsid w:val="743ED8DE"/>
    <w:rsid w:val="74607D6E"/>
    <w:rsid w:val="746288CF"/>
    <w:rsid w:val="746D1FC1"/>
    <w:rsid w:val="7475EF22"/>
    <w:rsid w:val="747E9BA4"/>
    <w:rsid w:val="7487F7AF"/>
    <w:rsid w:val="749B86EE"/>
    <w:rsid w:val="74A65C75"/>
    <w:rsid w:val="74D70461"/>
    <w:rsid w:val="74EB9870"/>
    <w:rsid w:val="751283C3"/>
    <w:rsid w:val="753B19A7"/>
    <w:rsid w:val="759E2420"/>
    <w:rsid w:val="75DF9383"/>
    <w:rsid w:val="75E7F89F"/>
    <w:rsid w:val="75EA0319"/>
    <w:rsid w:val="761A6C05"/>
    <w:rsid w:val="7623CECE"/>
    <w:rsid w:val="76557D50"/>
    <w:rsid w:val="765B5116"/>
    <w:rsid w:val="76697370"/>
    <w:rsid w:val="76C34FA6"/>
    <w:rsid w:val="76E5DAC3"/>
    <w:rsid w:val="76E63D33"/>
    <w:rsid w:val="7701C2C4"/>
    <w:rsid w:val="77279515"/>
    <w:rsid w:val="7736A15C"/>
    <w:rsid w:val="77449562"/>
    <w:rsid w:val="777C48A0"/>
    <w:rsid w:val="77962DDE"/>
    <w:rsid w:val="779AF824"/>
    <w:rsid w:val="77A25345"/>
    <w:rsid w:val="77B341B8"/>
    <w:rsid w:val="77D327B0"/>
    <w:rsid w:val="77E75C17"/>
    <w:rsid w:val="77F2C1B7"/>
    <w:rsid w:val="780AD54B"/>
    <w:rsid w:val="7820DCA1"/>
    <w:rsid w:val="784DBCBC"/>
    <w:rsid w:val="785017A7"/>
    <w:rsid w:val="7862B326"/>
    <w:rsid w:val="7874F4E0"/>
    <w:rsid w:val="787A3885"/>
    <w:rsid w:val="788C9634"/>
    <w:rsid w:val="789BB1DE"/>
    <w:rsid w:val="78A6EA47"/>
    <w:rsid w:val="790272B0"/>
    <w:rsid w:val="790EE988"/>
    <w:rsid w:val="79305FCB"/>
    <w:rsid w:val="793C4BF7"/>
    <w:rsid w:val="79624E07"/>
    <w:rsid w:val="7973E3FC"/>
    <w:rsid w:val="797A1B48"/>
    <w:rsid w:val="799E000C"/>
    <w:rsid w:val="79D6B35C"/>
    <w:rsid w:val="79E889CA"/>
    <w:rsid w:val="79E94C13"/>
    <w:rsid w:val="79F5BFBA"/>
    <w:rsid w:val="7A034B3C"/>
    <w:rsid w:val="7A06F281"/>
    <w:rsid w:val="7A280102"/>
    <w:rsid w:val="7A2B71DD"/>
    <w:rsid w:val="7A2B86AF"/>
    <w:rsid w:val="7A37823F"/>
    <w:rsid w:val="7A3AB8AB"/>
    <w:rsid w:val="7A422E54"/>
    <w:rsid w:val="7A8163B2"/>
    <w:rsid w:val="7AB6B3FC"/>
    <w:rsid w:val="7AB8D362"/>
    <w:rsid w:val="7AE17C18"/>
    <w:rsid w:val="7AF80A4E"/>
    <w:rsid w:val="7B482824"/>
    <w:rsid w:val="7B62047C"/>
    <w:rsid w:val="7B78438D"/>
    <w:rsid w:val="7BD352A0"/>
    <w:rsid w:val="7BF8A4C0"/>
    <w:rsid w:val="7C223217"/>
    <w:rsid w:val="7C631906"/>
    <w:rsid w:val="7CB04065"/>
    <w:rsid w:val="7CE70745"/>
    <w:rsid w:val="7CEEC92B"/>
    <w:rsid w:val="7D0C60F0"/>
    <w:rsid w:val="7D0E541E"/>
    <w:rsid w:val="7D485302"/>
    <w:rsid w:val="7D61694E"/>
    <w:rsid w:val="7D62A0C1"/>
    <w:rsid w:val="7D96D699"/>
    <w:rsid w:val="7DEAE6F2"/>
    <w:rsid w:val="7E1BE280"/>
    <w:rsid w:val="7E279DD4"/>
    <w:rsid w:val="7E3FE7D6"/>
    <w:rsid w:val="7E450B99"/>
    <w:rsid w:val="7E6C8A95"/>
    <w:rsid w:val="7E8AAC81"/>
    <w:rsid w:val="7EC25DF9"/>
    <w:rsid w:val="7F07132D"/>
    <w:rsid w:val="7F3A4A5E"/>
    <w:rsid w:val="7F4E8C17"/>
    <w:rsid w:val="7F59184A"/>
    <w:rsid w:val="7FB1C72F"/>
    <w:rsid w:val="7FE004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7181E"/>
  <w15:docId w15:val="{B377C777-AFD0-4788-A44B-0A7E72F4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89"/>
    <w:rPr>
      <w:rFonts w:ascii="Calibri" w:eastAsia="Calibri" w:hAnsi="Calibri" w:cs="Times New Roman"/>
    </w:rPr>
  </w:style>
  <w:style w:type="paragraph" w:styleId="Heading1">
    <w:name w:val="heading 1"/>
    <w:basedOn w:val="Normal"/>
    <w:next w:val="Normal"/>
    <w:link w:val="Heading1Char"/>
    <w:uiPriority w:val="9"/>
    <w:qFormat/>
    <w:rsid w:val="005E5425"/>
    <w:pPr>
      <w:keepNext/>
      <w:keepLines/>
      <w:spacing w:after="120" w:line="240" w:lineRule="auto"/>
      <w:outlineLvl w:val="0"/>
    </w:pPr>
    <w:rPr>
      <w:rFonts w:ascii="Arial" w:hAnsi="Arial" w:cs="Arial"/>
      <w:b/>
      <w:sz w:val="24"/>
      <w:szCs w:val="24"/>
    </w:rPr>
  </w:style>
  <w:style w:type="paragraph" w:styleId="Heading2">
    <w:name w:val="heading 2"/>
    <w:basedOn w:val="Heading1"/>
    <w:next w:val="Normal"/>
    <w:link w:val="Heading2Char"/>
    <w:uiPriority w:val="9"/>
    <w:unhideWhenUsed/>
    <w:qFormat/>
    <w:rsid w:val="005E5425"/>
    <w:pPr>
      <w:spacing w:after="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C89"/>
    <w:rPr>
      <w:rFonts w:ascii="Calibri" w:eastAsia="Calibri" w:hAnsi="Calibri" w:cs="Times New Roman"/>
    </w:rPr>
  </w:style>
  <w:style w:type="character" w:styleId="PlaceholderText">
    <w:name w:val="Placeholder Text"/>
    <w:basedOn w:val="DefaultParagraphFont"/>
    <w:uiPriority w:val="99"/>
    <w:semiHidden/>
    <w:rsid w:val="00FE0C89"/>
    <w:rPr>
      <w:color w:val="808080"/>
    </w:rPr>
  </w:style>
  <w:style w:type="paragraph" w:styleId="Footer">
    <w:name w:val="footer"/>
    <w:basedOn w:val="Normal"/>
    <w:link w:val="FooterChar"/>
    <w:uiPriority w:val="99"/>
    <w:unhideWhenUsed/>
    <w:rsid w:val="009A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1E9"/>
    <w:rPr>
      <w:rFonts w:ascii="Calibri" w:eastAsia="Calibri" w:hAnsi="Calibri" w:cs="Times New Roman"/>
    </w:rPr>
  </w:style>
  <w:style w:type="paragraph" w:styleId="BalloonText">
    <w:name w:val="Balloon Text"/>
    <w:basedOn w:val="Normal"/>
    <w:link w:val="BalloonTextChar"/>
    <w:uiPriority w:val="99"/>
    <w:semiHidden/>
    <w:unhideWhenUsed/>
    <w:rsid w:val="009A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E9"/>
    <w:rPr>
      <w:rFonts w:ascii="Tahoma" w:eastAsia="Calibri" w:hAnsi="Tahoma" w:cs="Tahoma"/>
      <w:sz w:val="16"/>
      <w:szCs w:val="16"/>
    </w:rPr>
  </w:style>
  <w:style w:type="character" w:customStyle="1" w:styleId="Style1">
    <w:name w:val="Style1"/>
    <w:basedOn w:val="DefaultParagraphFont"/>
    <w:uiPriority w:val="1"/>
    <w:rsid w:val="002D2CA0"/>
    <w:rPr>
      <w:rFonts w:ascii="Arial" w:hAnsi="Arial"/>
      <w:sz w:val="22"/>
    </w:rPr>
  </w:style>
  <w:style w:type="paragraph" w:styleId="ListParagraph">
    <w:name w:val="List Paragraph"/>
    <w:basedOn w:val="Normal"/>
    <w:uiPriority w:val="34"/>
    <w:qFormat/>
    <w:rsid w:val="002D2CA0"/>
    <w:pPr>
      <w:ind w:left="720"/>
      <w:contextualSpacing/>
    </w:pPr>
  </w:style>
  <w:style w:type="table" w:styleId="TableGrid">
    <w:name w:val="Table Grid"/>
    <w:basedOn w:val="TableNormal"/>
    <w:uiPriority w:val="59"/>
    <w:rsid w:val="00C2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C84"/>
    <w:rPr>
      <w:color w:val="0000FF" w:themeColor="hyperlink"/>
      <w:u w:val="single"/>
    </w:rPr>
  </w:style>
  <w:style w:type="character" w:styleId="FollowedHyperlink">
    <w:name w:val="FollowedHyperlink"/>
    <w:basedOn w:val="DefaultParagraphFont"/>
    <w:uiPriority w:val="99"/>
    <w:semiHidden/>
    <w:unhideWhenUsed/>
    <w:rsid w:val="00AE3C84"/>
    <w:rPr>
      <w:color w:val="800080" w:themeColor="followedHyperlink"/>
      <w:u w:val="single"/>
    </w:rPr>
  </w:style>
  <w:style w:type="character" w:customStyle="1" w:styleId="Style2">
    <w:name w:val="Style2"/>
    <w:basedOn w:val="DefaultParagraphFont"/>
    <w:uiPriority w:val="1"/>
    <w:rsid w:val="00857737"/>
    <w:rPr>
      <w:rFonts w:ascii="Arial" w:hAnsi="Arial"/>
      <w:b/>
      <w:sz w:val="24"/>
    </w:rPr>
  </w:style>
  <w:style w:type="character" w:customStyle="1" w:styleId="Style3">
    <w:name w:val="Style3"/>
    <w:basedOn w:val="DefaultParagraphFont"/>
    <w:uiPriority w:val="1"/>
    <w:rsid w:val="00490283"/>
    <w:rPr>
      <w:rFonts w:ascii="Arial" w:hAnsi="Arial"/>
      <w:sz w:val="22"/>
    </w:rPr>
  </w:style>
  <w:style w:type="character" w:customStyle="1" w:styleId="Style4">
    <w:name w:val="Style4"/>
    <w:basedOn w:val="DefaultParagraphFont"/>
    <w:uiPriority w:val="1"/>
    <w:rsid w:val="00490283"/>
    <w:rPr>
      <w:rFonts w:ascii="Arial" w:hAnsi="Arial"/>
      <w:sz w:val="22"/>
    </w:rPr>
  </w:style>
  <w:style w:type="character" w:customStyle="1" w:styleId="Style5">
    <w:name w:val="Style5"/>
    <w:basedOn w:val="DefaultParagraphFont"/>
    <w:uiPriority w:val="1"/>
    <w:rsid w:val="00490283"/>
    <w:rPr>
      <w:rFonts w:ascii="Arial" w:hAnsi="Arial"/>
      <w:sz w:val="22"/>
    </w:rPr>
  </w:style>
  <w:style w:type="character" w:customStyle="1" w:styleId="Style6">
    <w:name w:val="Style6"/>
    <w:basedOn w:val="DefaultParagraphFont"/>
    <w:uiPriority w:val="1"/>
    <w:rsid w:val="00472448"/>
    <w:rPr>
      <w:rFonts w:ascii="Arial" w:hAnsi="Arial"/>
      <w:sz w:val="22"/>
    </w:rPr>
  </w:style>
  <w:style w:type="character" w:customStyle="1" w:styleId="Style7">
    <w:name w:val="Style7"/>
    <w:basedOn w:val="DefaultParagraphFont"/>
    <w:uiPriority w:val="1"/>
    <w:rsid w:val="005220EB"/>
    <w:rPr>
      <w:rFonts w:ascii="Arial" w:hAnsi="Arial"/>
      <w:sz w:val="22"/>
    </w:rPr>
  </w:style>
  <w:style w:type="character" w:styleId="CommentReference">
    <w:name w:val="annotation reference"/>
    <w:basedOn w:val="DefaultParagraphFont"/>
    <w:uiPriority w:val="99"/>
    <w:semiHidden/>
    <w:unhideWhenUsed/>
    <w:rsid w:val="00D10F95"/>
    <w:rPr>
      <w:sz w:val="16"/>
      <w:szCs w:val="16"/>
    </w:rPr>
  </w:style>
  <w:style w:type="paragraph" w:styleId="CommentText">
    <w:name w:val="annotation text"/>
    <w:basedOn w:val="Normal"/>
    <w:link w:val="CommentTextChar"/>
    <w:uiPriority w:val="99"/>
    <w:semiHidden/>
    <w:unhideWhenUsed/>
    <w:rsid w:val="00D10F95"/>
    <w:pPr>
      <w:spacing w:line="240" w:lineRule="auto"/>
    </w:pPr>
    <w:rPr>
      <w:sz w:val="20"/>
      <w:szCs w:val="20"/>
    </w:rPr>
  </w:style>
  <w:style w:type="character" w:customStyle="1" w:styleId="CommentTextChar">
    <w:name w:val="Comment Text Char"/>
    <w:basedOn w:val="DefaultParagraphFont"/>
    <w:link w:val="CommentText"/>
    <w:uiPriority w:val="99"/>
    <w:semiHidden/>
    <w:rsid w:val="00D10F9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10F95"/>
    <w:rPr>
      <w:b/>
      <w:bCs/>
    </w:rPr>
  </w:style>
  <w:style w:type="character" w:customStyle="1" w:styleId="CommentSubjectChar">
    <w:name w:val="Comment Subject Char"/>
    <w:basedOn w:val="CommentTextChar"/>
    <w:link w:val="CommentSubject"/>
    <w:uiPriority w:val="99"/>
    <w:semiHidden/>
    <w:rsid w:val="00D10F95"/>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3A63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3A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A63AB"/>
    <w:rPr>
      <w:vertAlign w:val="superscript"/>
    </w:rPr>
  </w:style>
  <w:style w:type="character" w:customStyle="1" w:styleId="Heading1Char">
    <w:name w:val="Heading 1 Char"/>
    <w:basedOn w:val="DefaultParagraphFont"/>
    <w:link w:val="Heading1"/>
    <w:uiPriority w:val="9"/>
    <w:rsid w:val="005E5425"/>
    <w:rPr>
      <w:rFonts w:ascii="Arial" w:eastAsia="Calibri" w:hAnsi="Arial" w:cs="Arial"/>
      <w:b/>
      <w:sz w:val="24"/>
      <w:szCs w:val="24"/>
    </w:rPr>
  </w:style>
  <w:style w:type="character" w:customStyle="1" w:styleId="Heading2Char">
    <w:name w:val="Heading 2 Char"/>
    <w:basedOn w:val="DefaultParagraphFont"/>
    <w:link w:val="Heading2"/>
    <w:uiPriority w:val="9"/>
    <w:rsid w:val="005E5425"/>
    <w:rPr>
      <w:rFonts w:ascii="Arial" w:eastAsia="Calibri" w:hAnsi="Arial" w:cs="Arial"/>
      <w:b/>
      <w:sz w:val="24"/>
      <w:szCs w:val="24"/>
    </w:rPr>
  </w:style>
  <w:style w:type="paragraph" w:styleId="Title">
    <w:name w:val="Title"/>
    <w:basedOn w:val="Normal"/>
    <w:next w:val="Normal"/>
    <w:link w:val="TitleChar"/>
    <w:uiPriority w:val="10"/>
    <w:qFormat/>
    <w:rsid w:val="009A710B"/>
    <w:pPr>
      <w:spacing w:after="120" w:line="240" w:lineRule="auto"/>
    </w:pPr>
    <w:rPr>
      <w:rFonts w:ascii="Arial" w:hAnsi="Arial" w:cs="Arial"/>
      <w:b/>
      <w:sz w:val="28"/>
      <w:szCs w:val="24"/>
    </w:rPr>
  </w:style>
  <w:style w:type="character" w:customStyle="1" w:styleId="TitleChar">
    <w:name w:val="Title Char"/>
    <w:basedOn w:val="DefaultParagraphFont"/>
    <w:link w:val="Title"/>
    <w:uiPriority w:val="10"/>
    <w:rsid w:val="009A710B"/>
    <w:rPr>
      <w:rFonts w:ascii="Arial" w:eastAsia="Calibri" w:hAnsi="Arial" w:cs="Arial"/>
      <w:b/>
      <w:sz w:val="28"/>
      <w:szCs w:val="24"/>
    </w:rPr>
  </w:style>
  <w:style w:type="character" w:styleId="UnresolvedMention">
    <w:name w:val="Unresolved Mention"/>
    <w:basedOn w:val="DefaultParagraphFont"/>
    <w:uiPriority w:val="99"/>
    <w:semiHidden/>
    <w:unhideWhenUsed/>
    <w:rsid w:val="00FE43CE"/>
    <w:rPr>
      <w:color w:val="605E5C"/>
      <w:shd w:val="clear" w:color="auto" w:fill="E1DFDD"/>
    </w:rPr>
  </w:style>
  <w:style w:type="character" w:customStyle="1" w:styleId="normaltextrun">
    <w:name w:val="normaltextrun"/>
    <w:basedOn w:val="DefaultParagraphFont"/>
    <w:rsid w:val="004A29E6"/>
  </w:style>
  <w:style w:type="character" w:customStyle="1" w:styleId="eop">
    <w:name w:val="eop"/>
    <w:basedOn w:val="DefaultParagraphFont"/>
    <w:rsid w:val="004A29E6"/>
  </w:style>
  <w:style w:type="paragraph" w:styleId="NormalWeb">
    <w:name w:val="Normal (Web)"/>
    <w:basedOn w:val="Normal"/>
    <w:uiPriority w:val="99"/>
    <w:unhideWhenUsed/>
    <w:rsid w:val="00CA16F6"/>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5E7C5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1338">
      <w:bodyDiv w:val="1"/>
      <w:marLeft w:val="0"/>
      <w:marRight w:val="0"/>
      <w:marTop w:val="0"/>
      <w:marBottom w:val="0"/>
      <w:divBdr>
        <w:top w:val="none" w:sz="0" w:space="0" w:color="auto"/>
        <w:left w:val="none" w:sz="0" w:space="0" w:color="auto"/>
        <w:bottom w:val="none" w:sz="0" w:space="0" w:color="auto"/>
        <w:right w:val="none" w:sz="0" w:space="0" w:color="auto"/>
      </w:divBdr>
    </w:div>
    <w:div w:id="91514366">
      <w:bodyDiv w:val="1"/>
      <w:marLeft w:val="0"/>
      <w:marRight w:val="0"/>
      <w:marTop w:val="0"/>
      <w:marBottom w:val="0"/>
      <w:divBdr>
        <w:top w:val="none" w:sz="0" w:space="0" w:color="auto"/>
        <w:left w:val="none" w:sz="0" w:space="0" w:color="auto"/>
        <w:bottom w:val="none" w:sz="0" w:space="0" w:color="auto"/>
        <w:right w:val="none" w:sz="0" w:space="0" w:color="auto"/>
      </w:divBdr>
    </w:div>
    <w:div w:id="225145664">
      <w:bodyDiv w:val="1"/>
      <w:marLeft w:val="0"/>
      <w:marRight w:val="0"/>
      <w:marTop w:val="0"/>
      <w:marBottom w:val="0"/>
      <w:divBdr>
        <w:top w:val="none" w:sz="0" w:space="0" w:color="auto"/>
        <w:left w:val="none" w:sz="0" w:space="0" w:color="auto"/>
        <w:bottom w:val="none" w:sz="0" w:space="0" w:color="auto"/>
        <w:right w:val="none" w:sz="0" w:space="0" w:color="auto"/>
      </w:divBdr>
    </w:div>
    <w:div w:id="382601892">
      <w:bodyDiv w:val="1"/>
      <w:marLeft w:val="0"/>
      <w:marRight w:val="0"/>
      <w:marTop w:val="0"/>
      <w:marBottom w:val="0"/>
      <w:divBdr>
        <w:top w:val="none" w:sz="0" w:space="0" w:color="auto"/>
        <w:left w:val="none" w:sz="0" w:space="0" w:color="auto"/>
        <w:bottom w:val="none" w:sz="0" w:space="0" w:color="auto"/>
        <w:right w:val="none" w:sz="0" w:space="0" w:color="auto"/>
      </w:divBdr>
    </w:div>
    <w:div w:id="479884603">
      <w:bodyDiv w:val="1"/>
      <w:marLeft w:val="0"/>
      <w:marRight w:val="0"/>
      <w:marTop w:val="0"/>
      <w:marBottom w:val="0"/>
      <w:divBdr>
        <w:top w:val="none" w:sz="0" w:space="0" w:color="auto"/>
        <w:left w:val="none" w:sz="0" w:space="0" w:color="auto"/>
        <w:bottom w:val="none" w:sz="0" w:space="0" w:color="auto"/>
        <w:right w:val="none" w:sz="0" w:space="0" w:color="auto"/>
      </w:divBdr>
    </w:div>
    <w:div w:id="485626887">
      <w:bodyDiv w:val="1"/>
      <w:marLeft w:val="0"/>
      <w:marRight w:val="0"/>
      <w:marTop w:val="0"/>
      <w:marBottom w:val="0"/>
      <w:divBdr>
        <w:top w:val="none" w:sz="0" w:space="0" w:color="auto"/>
        <w:left w:val="none" w:sz="0" w:space="0" w:color="auto"/>
        <w:bottom w:val="none" w:sz="0" w:space="0" w:color="auto"/>
        <w:right w:val="none" w:sz="0" w:space="0" w:color="auto"/>
      </w:divBdr>
    </w:div>
    <w:div w:id="498690807">
      <w:bodyDiv w:val="1"/>
      <w:marLeft w:val="0"/>
      <w:marRight w:val="0"/>
      <w:marTop w:val="0"/>
      <w:marBottom w:val="0"/>
      <w:divBdr>
        <w:top w:val="none" w:sz="0" w:space="0" w:color="auto"/>
        <w:left w:val="none" w:sz="0" w:space="0" w:color="auto"/>
        <w:bottom w:val="none" w:sz="0" w:space="0" w:color="auto"/>
        <w:right w:val="none" w:sz="0" w:space="0" w:color="auto"/>
      </w:divBdr>
    </w:div>
    <w:div w:id="754009049">
      <w:bodyDiv w:val="1"/>
      <w:marLeft w:val="0"/>
      <w:marRight w:val="0"/>
      <w:marTop w:val="0"/>
      <w:marBottom w:val="0"/>
      <w:divBdr>
        <w:top w:val="none" w:sz="0" w:space="0" w:color="auto"/>
        <w:left w:val="none" w:sz="0" w:space="0" w:color="auto"/>
        <w:bottom w:val="none" w:sz="0" w:space="0" w:color="auto"/>
        <w:right w:val="none" w:sz="0" w:space="0" w:color="auto"/>
      </w:divBdr>
    </w:div>
    <w:div w:id="867912296">
      <w:bodyDiv w:val="1"/>
      <w:marLeft w:val="0"/>
      <w:marRight w:val="0"/>
      <w:marTop w:val="0"/>
      <w:marBottom w:val="0"/>
      <w:divBdr>
        <w:top w:val="none" w:sz="0" w:space="0" w:color="auto"/>
        <w:left w:val="none" w:sz="0" w:space="0" w:color="auto"/>
        <w:bottom w:val="none" w:sz="0" w:space="0" w:color="auto"/>
        <w:right w:val="none" w:sz="0" w:space="0" w:color="auto"/>
      </w:divBdr>
    </w:div>
    <w:div w:id="869028035">
      <w:bodyDiv w:val="1"/>
      <w:marLeft w:val="0"/>
      <w:marRight w:val="0"/>
      <w:marTop w:val="0"/>
      <w:marBottom w:val="0"/>
      <w:divBdr>
        <w:top w:val="none" w:sz="0" w:space="0" w:color="auto"/>
        <w:left w:val="none" w:sz="0" w:space="0" w:color="auto"/>
        <w:bottom w:val="none" w:sz="0" w:space="0" w:color="auto"/>
        <w:right w:val="none" w:sz="0" w:space="0" w:color="auto"/>
      </w:divBdr>
      <w:divsChild>
        <w:div w:id="554587785">
          <w:marLeft w:val="0"/>
          <w:marRight w:val="0"/>
          <w:marTop w:val="0"/>
          <w:marBottom w:val="0"/>
          <w:divBdr>
            <w:top w:val="none" w:sz="0" w:space="0" w:color="auto"/>
            <w:left w:val="none" w:sz="0" w:space="0" w:color="auto"/>
            <w:bottom w:val="none" w:sz="0" w:space="0" w:color="auto"/>
            <w:right w:val="none" w:sz="0" w:space="0" w:color="auto"/>
          </w:divBdr>
        </w:div>
        <w:div w:id="1517882010">
          <w:marLeft w:val="0"/>
          <w:marRight w:val="0"/>
          <w:marTop w:val="0"/>
          <w:marBottom w:val="0"/>
          <w:divBdr>
            <w:top w:val="none" w:sz="0" w:space="0" w:color="auto"/>
            <w:left w:val="none" w:sz="0" w:space="0" w:color="auto"/>
            <w:bottom w:val="none" w:sz="0" w:space="0" w:color="auto"/>
            <w:right w:val="none" w:sz="0" w:space="0" w:color="auto"/>
          </w:divBdr>
        </w:div>
      </w:divsChild>
    </w:div>
    <w:div w:id="1455951407">
      <w:bodyDiv w:val="1"/>
      <w:marLeft w:val="0"/>
      <w:marRight w:val="0"/>
      <w:marTop w:val="0"/>
      <w:marBottom w:val="0"/>
      <w:divBdr>
        <w:top w:val="none" w:sz="0" w:space="0" w:color="auto"/>
        <w:left w:val="none" w:sz="0" w:space="0" w:color="auto"/>
        <w:bottom w:val="none" w:sz="0" w:space="0" w:color="auto"/>
        <w:right w:val="none" w:sz="0" w:space="0" w:color="auto"/>
      </w:divBdr>
      <w:divsChild>
        <w:div w:id="159736431">
          <w:marLeft w:val="0"/>
          <w:marRight w:val="0"/>
          <w:marTop w:val="0"/>
          <w:marBottom w:val="0"/>
          <w:divBdr>
            <w:top w:val="none" w:sz="0" w:space="0" w:color="auto"/>
            <w:left w:val="none" w:sz="0" w:space="0" w:color="auto"/>
            <w:bottom w:val="none" w:sz="0" w:space="0" w:color="auto"/>
            <w:right w:val="none" w:sz="0" w:space="0" w:color="auto"/>
          </w:divBdr>
        </w:div>
        <w:div w:id="1452630060">
          <w:marLeft w:val="0"/>
          <w:marRight w:val="0"/>
          <w:marTop w:val="0"/>
          <w:marBottom w:val="0"/>
          <w:divBdr>
            <w:top w:val="none" w:sz="0" w:space="0" w:color="auto"/>
            <w:left w:val="none" w:sz="0" w:space="0" w:color="auto"/>
            <w:bottom w:val="none" w:sz="0" w:space="0" w:color="auto"/>
            <w:right w:val="none" w:sz="0" w:space="0" w:color="auto"/>
          </w:divBdr>
        </w:div>
      </w:divsChild>
    </w:div>
    <w:div w:id="1467894880">
      <w:bodyDiv w:val="1"/>
      <w:marLeft w:val="0"/>
      <w:marRight w:val="0"/>
      <w:marTop w:val="0"/>
      <w:marBottom w:val="0"/>
      <w:divBdr>
        <w:top w:val="none" w:sz="0" w:space="0" w:color="auto"/>
        <w:left w:val="none" w:sz="0" w:space="0" w:color="auto"/>
        <w:bottom w:val="none" w:sz="0" w:space="0" w:color="auto"/>
        <w:right w:val="none" w:sz="0" w:space="0" w:color="auto"/>
      </w:divBdr>
    </w:div>
    <w:div w:id="1525825576">
      <w:bodyDiv w:val="1"/>
      <w:marLeft w:val="0"/>
      <w:marRight w:val="0"/>
      <w:marTop w:val="0"/>
      <w:marBottom w:val="0"/>
      <w:divBdr>
        <w:top w:val="none" w:sz="0" w:space="0" w:color="auto"/>
        <w:left w:val="none" w:sz="0" w:space="0" w:color="auto"/>
        <w:bottom w:val="none" w:sz="0" w:space="0" w:color="auto"/>
        <w:right w:val="none" w:sz="0" w:space="0" w:color="auto"/>
      </w:divBdr>
    </w:div>
    <w:div w:id="1596523166">
      <w:bodyDiv w:val="1"/>
      <w:marLeft w:val="0"/>
      <w:marRight w:val="0"/>
      <w:marTop w:val="0"/>
      <w:marBottom w:val="0"/>
      <w:divBdr>
        <w:top w:val="none" w:sz="0" w:space="0" w:color="auto"/>
        <w:left w:val="none" w:sz="0" w:space="0" w:color="auto"/>
        <w:bottom w:val="none" w:sz="0" w:space="0" w:color="auto"/>
        <w:right w:val="none" w:sz="0" w:space="0" w:color="auto"/>
      </w:divBdr>
    </w:div>
    <w:div w:id="1987398309">
      <w:bodyDiv w:val="1"/>
      <w:marLeft w:val="0"/>
      <w:marRight w:val="0"/>
      <w:marTop w:val="0"/>
      <w:marBottom w:val="0"/>
      <w:divBdr>
        <w:top w:val="none" w:sz="0" w:space="0" w:color="auto"/>
        <w:left w:val="none" w:sz="0" w:space="0" w:color="auto"/>
        <w:bottom w:val="none" w:sz="0" w:space="0" w:color="auto"/>
        <w:right w:val="none" w:sz="0" w:space="0" w:color="auto"/>
      </w:divBdr>
    </w:div>
    <w:div w:id="203649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rksj.ac.uk/international/how-to-apply/english-language-requirements/" TargetMode="External"/><Relationship Id="rId18" Type="http://schemas.openxmlformats.org/officeDocument/2006/relationships/hyperlink" Target="https://www.bcs.org/media/1209/accreditation-guideline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rksj.ac.uk/registry/regulations/regulations-for-undergraduate-awards/" TargetMode="External"/><Relationship Id="rId17" Type="http://schemas.openxmlformats.org/officeDocument/2006/relationships/hyperlink" Target="https://www.qaa.ac.uk/docs/qaa/subject-benchmark-statements/subject-benchmark-statement-computing.pdf?sfvrsn=ef2c881_10" TargetMode="External"/><Relationship Id="rId2" Type="http://schemas.openxmlformats.org/officeDocument/2006/relationships/customXml" Target="../customXml/item2.xml"/><Relationship Id="rId16" Type="http://schemas.openxmlformats.org/officeDocument/2006/relationships/hyperlink" Target="https://www.yorksj.ac.uk/media/content-assets/strategy-2026-website/YSJ-Strategy-Book-2026---WEB.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www.yorksj.ac.uk/about/university-structure/mission-and-valu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rksj.ac.uk/registry/regulations/" TargetMode="External"/><Relationship Id="rId22"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C76E5BC-88F3-4E7E-87DB-F13263A27F27}">
    <t:Anchor>
      <t:Comment id="732649938"/>
    </t:Anchor>
    <t:History>
      <t:Event id="{DCFCDF34-FB78-49B5-9393-25D9CF9CB74B}" time="2021-12-11T18:04:39.175Z">
        <t:Attribution userId="S::a.usman@yorksj.ac.uk::706e2bab-4229-4602-a101-84716901d06d" userProvider="AD" userName="Aminu Usman"/>
        <t:Anchor>
          <t:Comment id="732649938"/>
        </t:Anchor>
        <t:Create/>
      </t:Event>
      <t:Event id="{41BE585E-D77A-4D08-95A7-E14954F83C31}" time="2021-12-11T18:04:39.175Z">
        <t:Attribution userId="S::a.usman@yorksj.ac.uk::706e2bab-4229-4602-a101-84716901d06d" userProvider="AD" userName="Aminu Usman"/>
        <t:Anchor>
          <t:Comment id="732649938"/>
        </t:Anchor>
        <t:Assign userId="S::a.guest@yorksj.ac.uk::27b86afa-dc5d-4245-8af6-40eb28c7b68d" userProvider="AD" userName="Andrew Guest"/>
      </t:Event>
      <t:Event id="{0D90E3D9-7F1E-4E32-89D9-C3D405EEB34F}" time="2021-12-11T18:04:39.175Z">
        <t:Attribution userId="S::a.usman@yorksj.ac.uk::706e2bab-4229-4602-a101-84716901d06d" userProvider="AD" userName="Aminu Usman"/>
        <t:Anchor>
          <t:Comment id="732649938"/>
        </t:Anchor>
        <t:SetTitle title="@Andrew Guest  We need to contextualize the learning outcomes to reflect the Games programmes."/>
      </t:Event>
    </t:History>
  </t:Task>
  <t:Task id="{BD99C8FF-F356-491A-9626-064F16B386F1}">
    <t:Anchor>
      <t:Comment id="51346423"/>
    </t:Anchor>
    <t:History>
      <t:Event id="{83B84D23-5A46-49C8-8334-F63465CB917A}" time="2021-12-11T18:18:04.184Z">
        <t:Attribution userId="S::a.usman@yorksj.ac.uk::706e2bab-4229-4602-a101-84716901d06d" userProvider="AD" userName="Aminu Usman"/>
        <t:Anchor>
          <t:Comment id="51346423"/>
        </t:Anchor>
        <t:Create/>
      </t:Event>
      <t:Event id="{28C626DB-9B2D-4C78-8F5F-DE83E3920587}" time="2021-12-11T18:18:04.184Z">
        <t:Attribution userId="S::a.usman@yorksj.ac.uk::706e2bab-4229-4602-a101-84716901d06d" userProvider="AD" userName="Aminu Usman"/>
        <t:Anchor>
          <t:Comment id="51346423"/>
        </t:Anchor>
        <t:Assign userId="S::a.guest@yorksj.ac.uk::27b86afa-dc5d-4245-8af6-40eb28c7b68d" userProvider="AD" userName="Andrew Guest"/>
      </t:Event>
      <t:Event id="{BB519834-41BE-4A27-A137-5A41C851394E}" time="2021-12-11T18:18:04.184Z">
        <t:Attribution userId="S::a.usman@yorksj.ac.uk::706e2bab-4229-4602-a101-84716901d06d" userProvider="AD" userName="Aminu Usman"/>
        <t:Anchor>
          <t:Comment id="51346423"/>
        </t:Anchor>
        <t:SetTitle title="@Andrew Guest Would you please look at this table again? I updated the title of Mobile App Dev to Smartphone App design and Dev. I included it as a core module in the 3rd year for Games students and shifted 3D Graphics programming to the second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ACFA96955F62B4096623D7FC1512F27" ma:contentTypeVersion="4" ma:contentTypeDescription="Create a new document." ma:contentTypeScope="" ma:versionID="51aba534975763034d08fecb1d7f9d23">
  <xsd:schema xmlns:xsd="http://www.w3.org/2001/XMLSchema" xmlns:xs="http://www.w3.org/2001/XMLSchema" xmlns:p="http://schemas.microsoft.com/office/2006/metadata/properties" xmlns:ns2="2c272dfa-982b-4105-810a-3a5702e44baa" targetNamespace="http://schemas.microsoft.com/office/2006/metadata/properties" ma:root="true" ma:fieldsID="92bb9f384a14a0a4ae174e72e8d9f5f2" ns2:_="">
    <xsd:import namespace="2c272dfa-982b-4105-810a-3a5702e44b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72dfa-982b-4105-810a-3a5702e44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C4E14D-E90D-4F66-B012-68092FBC70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A384E-6BE8-4922-931E-9E2885F018F8}">
  <ds:schemaRefs>
    <ds:schemaRef ds:uri="http://schemas.microsoft.com/sharepoint/v3/contenttype/forms"/>
  </ds:schemaRefs>
</ds:datastoreItem>
</file>

<file path=customXml/itemProps3.xml><?xml version="1.0" encoding="utf-8"?>
<ds:datastoreItem xmlns:ds="http://schemas.openxmlformats.org/officeDocument/2006/customXml" ds:itemID="{66CBD825-E9D9-4301-B474-89380D291DBE}">
  <ds:schemaRefs>
    <ds:schemaRef ds:uri="http://schemas.openxmlformats.org/officeDocument/2006/bibliography"/>
  </ds:schemaRefs>
</ds:datastoreItem>
</file>

<file path=customXml/itemProps4.xml><?xml version="1.0" encoding="utf-8"?>
<ds:datastoreItem xmlns:ds="http://schemas.openxmlformats.org/officeDocument/2006/customXml" ds:itemID="{9ECB8E52-4986-4B97-8101-2550EE6C5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72dfa-982b-4105-810a-3a5702e44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3396</Words>
  <Characters>19361</Characters>
  <Application>Microsoft Office Word</Application>
  <DocSecurity>0</DocSecurity>
  <Lines>161</Lines>
  <Paragraphs>45</Paragraphs>
  <ScaleCrop>false</ScaleCrop>
  <Company>York St John University</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 MARKETS SURVEY EMAIIL VERSION</dc:title>
  <dc:subject/>
  <dc:creator>Lorna Shrubb</dc:creator>
  <cp:keywords/>
  <dc:description/>
  <cp:lastModifiedBy>Andrew Guest</cp:lastModifiedBy>
  <cp:revision>32</cp:revision>
  <cp:lastPrinted>2019-06-04T03:57:00Z</cp:lastPrinted>
  <dcterms:created xsi:type="dcterms:W3CDTF">2021-09-24T07:10:00Z</dcterms:created>
  <dcterms:modified xsi:type="dcterms:W3CDTF">2022-03-17T13:17:00Z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TC019047869991</vt:lpwstr>
  </property>
  <property fmtid="{D5CDD505-2E9C-101B-9397-08002B2CF9AE}" pid="3" name="ContentTypeId">
    <vt:lpwstr>0x010100DACFA96955F62B4096623D7FC1512F27</vt:lpwstr>
  </property>
</Properties>
</file>